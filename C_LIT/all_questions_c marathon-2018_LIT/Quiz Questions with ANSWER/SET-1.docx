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47A" w:rsidRPr="00604649" w:rsidRDefault="00FD147A" w:rsidP="00FD147A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1.What is the port ID of HTTP?</w:t>
      </w:r>
    </w:p>
    <w:p w:rsidR="00FD147A" w:rsidRPr="00604649" w:rsidRDefault="00FD147A" w:rsidP="00FD147A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A. 8081</w:t>
      </w:r>
    </w:p>
    <w:p w:rsidR="00FD147A" w:rsidRPr="00604649" w:rsidRDefault="00FD147A" w:rsidP="00FD147A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B. 8181</w:t>
      </w:r>
    </w:p>
    <w:p w:rsidR="00FD147A" w:rsidRPr="00604649" w:rsidRDefault="00FD147A" w:rsidP="00FD147A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C. 81</w:t>
      </w:r>
    </w:p>
    <w:p w:rsidR="00FD147A" w:rsidRPr="00604649" w:rsidRDefault="00FD147A" w:rsidP="00FD147A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D. 80</w:t>
      </w:r>
    </w:p>
    <w:p w:rsidR="00FD147A" w:rsidRPr="00604649" w:rsidRDefault="00FD147A" w:rsidP="00FD14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1B1B1B"/>
        </w:rPr>
      </w:pPr>
    </w:p>
    <w:p w:rsidR="00FD147A" w:rsidRPr="00604649" w:rsidRDefault="00FD147A" w:rsidP="00FD147A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Ans-D</w:t>
      </w:r>
    </w:p>
    <w:p w:rsidR="005C52C2" w:rsidRPr="00604649" w:rsidRDefault="005C52C2" w:rsidP="00FD147A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</w:p>
    <w:p w:rsidR="005F099E" w:rsidRPr="00604649" w:rsidRDefault="005F099E" w:rsidP="005F099E">
      <w:pPr>
        <w:rPr>
          <w:rFonts w:cstheme="minorHAnsi"/>
          <w:sz w:val="24"/>
        </w:rPr>
      </w:pPr>
      <w:r w:rsidRPr="00604649">
        <w:rPr>
          <w:rFonts w:cstheme="minorHAnsi"/>
          <w:sz w:val="24"/>
        </w:rPr>
        <w:t>2.Technology used to provide internet by transmitting data over wires of telephone network is_________.</w:t>
      </w:r>
    </w:p>
    <w:p w:rsidR="005F099E" w:rsidRPr="00604649" w:rsidRDefault="005F099E" w:rsidP="005F099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Transmitter</w:t>
      </w:r>
    </w:p>
    <w:p w:rsidR="005F099E" w:rsidRPr="00604649" w:rsidRDefault="005F099E" w:rsidP="005F099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Diodes</w:t>
      </w:r>
    </w:p>
    <w:p w:rsidR="005F099E" w:rsidRPr="00604649" w:rsidRDefault="005F099E" w:rsidP="005F099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HHL</w:t>
      </w:r>
    </w:p>
    <w:p w:rsidR="005F099E" w:rsidRPr="00604649" w:rsidRDefault="005F099E" w:rsidP="005F099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DSL</w:t>
      </w:r>
    </w:p>
    <w:p w:rsidR="005C52C2" w:rsidRPr="00604649" w:rsidRDefault="005C52C2" w:rsidP="005C52C2">
      <w:pPr>
        <w:pStyle w:val="ListParagraph"/>
        <w:ind w:left="108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Ans-d</w:t>
      </w:r>
    </w:p>
    <w:p w:rsidR="005F099E" w:rsidRPr="00604649" w:rsidRDefault="005F099E" w:rsidP="005F099E">
      <w:pPr>
        <w:rPr>
          <w:rFonts w:cstheme="minorHAnsi"/>
          <w:sz w:val="24"/>
        </w:rPr>
      </w:pPr>
    </w:p>
    <w:p w:rsidR="005F099E" w:rsidRPr="00604649" w:rsidRDefault="005F099E" w:rsidP="005F099E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333333"/>
          <w:sz w:val="24"/>
          <w:szCs w:val="24"/>
        </w:rPr>
      </w:pPr>
      <w:r w:rsidRPr="00604649">
        <w:rPr>
          <w:rFonts w:eastAsia="Times New Roman" w:cstheme="minorHAnsi"/>
          <w:bCs/>
          <w:color w:val="333333"/>
          <w:sz w:val="24"/>
          <w:szCs w:val="24"/>
        </w:rPr>
        <w:t>3.  Which programming language is exclusively used for artificial intelligence?</w:t>
      </w:r>
    </w:p>
    <w:p w:rsidR="005F099E" w:rsidRPr="00604649" w:rsidRDefault="005F099E" w:rsidP="005F099E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333333"/>
          <w:sz w:val="24"/>
          <w:szCs w:val="24"/>
        </w:rPr>
      </w:pPr>
      <w:r w:rsidRPr="00604649">
        <w:rPr>
          <w:rFonts w:eastAsia="Times New Roman" w:cstheme="minorHAnsi"/>
          <w:bCs/>
          <w:color w:val="333333"/>
          <w:sz w:val="24"/>
          <w:szCs w:val="24"/>
        </w:rPr>
        <w:t>A. C</w:t>
      </w:r>
    </w:p>
    <w:p w:rsidR="005F099E" w:rsidRPr="00604649" w:rsidRDefault="005F099E" w:rsidP="005F099E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333333"/>
          <w:sz w:val="24"/>
          <w:szCs w:val="24"/>
        </w:rPr>
      </w:pPr>
      <w:r w:rsidRPr="00604649">
        <w:rPr>
          <w:rFonts w:eastAsia="Times New Roman" w:cstheme="minorHAnsi"/>
          <w:bCs/>
          <w:color w:val="333333"/>
          <w:sz w:val="24"/>
          <w:szCs w:val="24"/>
        </w:rPr>
        <w:t>B. Java</w:t>
      </w:r>
    </w:p>
    <w:p w:rsidR="005F099E" w:rsidRPr="00604649" w:rsidRDefault="005F099E" w:rsidP="005F099E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333333"/>
          <w:sz w:val="24"/>
          <w:szCs w:val="24"/>
        </w:rPr>
      </w:pPr>
      <w:r w:rsidRPr="00604649">
        <w:rPr>
          <w:rFonts w:eastAsia="Times New Roman" w:cstheme="minorHAnsi"/>
          <w:bCs/>
          <w:color w:val="333333"/>
          <w:sz w:val="24"/>
          <w:szCs w:val="24"/>
        </w:rPr>
        <w:t>C. Prolog</w:t>
      </w:r>
    </w:p>
    <w:p w:rsidR="005F099E" w:rsidRPr="00604649" w:rsidRDefault="005F099E" w:rsidP="005F099E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333333"/>
          <w:sz w:val="24"/>
          <w:szCs w:val="24"/>
        </w:rPr>
      </w:pPr>
      <w:r w:rsidRPr="00604649">
        <w:rPr>
          <w:rFonts w:eastAsia="Times New Roman" w:cstheme="minorHAnsi"/>
          <w:bCs/>
          <w:color w:val="333333"/>
          <w:sz w:val="24"/>
          <w:szCs w:val="24"/>
        </w:rPr>
        <w:t>D. J2EE</w:t>
      </w:r>
    </w:p>
    <w:p w:rsidR="005F099E" w:rsidRPr="00604649" w:rsidRDefault="005F099E" w:rsidP="005F099E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604649">
        <w:rPr>
          <w:rFonts w:eastAsia="Times New Roman" w:cstheme="minorHAnsi"/>
          <w:bCs/>
          <w:color w:val="333333"/>
          <w:sz w:val="24"/>
          <w:szCs w:val="24"/>
        </w:rPr>
        <w:t>Ans- Prolog</w:t>
      </w:r>
    </w:p>
    <w:p w:rsidR="005F099E" w:rsidRPr="00604649" w:rsidRDefault="005F099E" w:rsidP="005F099E">
      <w:pPr>
        <w:rPr>
          <w:rFonts w:cstheme="minorHAnsi"/>
          <w:sz w:val="24"/>
        </w:rPr>
      </w:pPr>
    </w:p>
    <w:p w:rsidR="00EF334C" w:rsidRPr="00604649" w:rsidRDefault="00EF334C" w:rsidP="00EF334C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4. How many numbers of layers present in OSI?</w:t>
      </w:r>
    </w:p>
    <w:p w:rsidR="00EF334C" w:rsidRPr="00604649" w:rsidRDefault="00EF334C" w:rsidP="00EF334C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A. 5</w:t>
      </w:r>
    </w:p>
    <w:p w:rsidR="00EF334C" w:rsidRPr="00604649" w:rsidRDefault="00EF334C" w:rsidP="00EF334C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B. 6</w:t>
      </w:r>
    </w:p>
    <w:p w:rsidR="00EF334C" w:rsidRPr="00604649" w:rsidRDefault="00EF334C" w:rsidP="00EF334C">
      <w:pPr>
        <w:tabs>
          <w:tab w:val="left" w:pos="80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C.8</w:t>
      </w:r>
      <w:r w:rsidRPr="00604649">
        <w:rPr>
          <w:rFonts w:cstheme="minorHAnsi"/>
          <w:color w:val="1B1B1B"/>
        </w:rPr>
        <w:tab/>
      </w:r>
    </w:p>
    <w:p w:rsidR="00EF334C" w:rsidRPr="00604649" w:rsidRDefault="00EF334C" w:rsidP="00EF334C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D.7</w:t>
      </w:r>
    </w:p>
    <w:p w:rsidR="00EF334C" w:rsidRPr="00604649" w:rsidRDefault="00EF334C" w:rsidP="00EF334C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</w:p>
    <w:p w:rsidR="00EF334C" w:rsidRPr="00604649" w:rsidRDefault="00EF334C" w:rsidP="00EF334C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Ans-D</w:t>
      </w:r>
    </w:p>
    <w:p w:rsidR="006850A9" w:rsidRPr="00604649" w:rsidRDefault="006850A9" w:rsidP="00EF334C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</w:p>
    <w:p w:rsidR="000E2964" w:rsidRPr="00604649" w:rsidRDefault="000E2964" w:rsidP="000E2964">
      <w:pPr>
        <w:rPr>
          <w:rFonts w:cstheme="minorHAnsi"/>
        </w:rPr>
      </w:pPr>
      <w:r w:rsidRPr="00604649">
        <w:rPr>
          <w:rFonts w:cstheme="minorHAnsi"/>
        </w:rPr>
        <w:t>5.Where is the Headquarter of Microsoft office located?</w:t>
      </w:r>
    </w:p>
    <w:p w:rsidR="000E2964" w:rsidRPr="00604649" w:rsidRDefault="000E2964" w:rsidP="000E2964">
      <w:pPr>
        <w:rPr>
          <w:rFonts w:cstheme="minorHAnsi"/>
        </w:rPr>
      </w:pPr>
      <w:r w:rsidRPr="00604649">
        <w:rPr>
          <w:rFonts w:cstheme="minorHAnsi"/>
        </w:rPr>
        <w:t>a.Texas</w:t>
      </w:r>
    </w:p>
    <w:p w:rsidR="000E2964" w:rsidRPr="00604649" w:rsidRDefault="000E2964" w:rsidP="000E2964">
      <w:pPr>
        <w:rPr>
          <w:rFonts w:cstheme="minorHAnsi"/>
        </w:rPr>
      </w:pPr>
      <w:r w:rsidRPr="00604649">
        <w:rPr>
          <w:rFonts w:cstheme="minorHAnsi"/>
        </w:rPr>
        <w:t>b.Ne</w:t>
      </w:r>
      <w:bookmarkStart w:id="0" w:name="_GoBack"/>
      <w:bookmarkEnd w:id="0"/>
      <w:r w:rsidRPr="00604649">
        <w:rPr>
          <w:rFonts w:cstheme="minorHAnsi"/>
        </w:rPr>
        <w:t>w York</w:t>
      </w:r>
    </w:p>
    <w:p w:rsidR="000E2964" w:rsidRPr="00604649" w:rsidRDefault="000E2964" w:rsidP="000E2964">
      <w:pPr>
        <w:rPr>
          <w:rFonts w:cstheme="minorHAnsi"/>
        </w:rPr>
      </w:pPr>
      <w:r w:rsidRPr="00604649">
        <w:rPr>
          <w:rFonts w:cstheme="minorHAnsi"/>
        </w:rPr>
        <w:t>c.California</w:t>
      </w:r>
    </w:p>
    <w:p w:rsidR="000E2964" w:rsidRPr="00604649" w:rsidRDefault="000E2964" w:rsidP="000E2964">
      <w:pPr>
        <w:rPr>
          <w:rFonts w:cstheme="minorHAnsi"/>
        </w:rPr>
      </w:pPr>
      <w:r w:rsidRPr="00604649">
        <w:rPr>
          <w:rFonts w:cstheme="minorHAnsi"/>
        </w:rPr>
        <w:t>d.Washington</w:t>
      </w:r>
    </w:p>
    <w:p w:rsidR="000E2964" w:rsidRPr="00604649" w:rsidRDefault="000E2964" w:rsidP="000E2964">
      <w:pPr>
        <w:rPr>
          <w:rFonts w:cstheme="minorHAnsi"/>
        </w:rPr>
      </w:pPr>
      <w:r w:rsidRPr="00604649">
        <w:rPr>
          <w:rFonts w:cstheme="minorHAnsi"/>
        </w:rPr>
        <w:t>Answer –d</w:t>
      </w:r>
    </w:p>
    <w:p w:rsidR="0036674D" w:rsidRPr="00604649" w:rsidRDefault="0036674D" w:rsidP="0036674D">
      <w:pPr>
        <w:rPr>
          <w:rFonts w:cstheme="minorHAnsi"/>
          <w:color w:val="1B1B1B"/>
        </w:rPr>
      </w:pPr>
    </w:p>
    <w:p w:rsidR="0036674D" w:rsidRPr="00604649" w:rsidRDefault="0036674D" w:rsidP="0036674D">
      <w:pPr>
        <w:rPr>
          <w:rFonts w:cstheme="minorHAnsi"/>
          <w:color w:val="1B1B1B"/>
        </w:rPr>
      </w:pPr>
    </w:p>
    <w:p w:rsidR="0036674D" w:rsidRPr="00604649" w:rsidRDefault="0036674D" w:rsidP="0036674D">
      <w:pPr>
        <w:rPr>
          <w:rFonts w:cstheme="minorHAnsi"/>
          <w:color w:val="1B1B1B"/>
        </w:rPr>
      </w:pPr>
    </w:p>
    <w:p w:rsidR="0036674D" w:rsidRPr="00604649" w:rsidRDefault="0036674D" w:rsidP="0036674D">
      <w:pPr>
        <w:rPr>
          <w:rFonts w:cstheme="minorHAnsi"/>
          <w:color w:val="1B1B1B"/>
        </w:rPr>
      </w:pPr>
    </w:p>
    <w:p w:rsidR="0036674D" w:rsidRPr="00604649" w:rsidRDefault="0036674D" w:rsidP="0036674D">
      <w:pPr>
        <w:rPr>
          <w:rFonts w:cstheme="minorHAnsi"/>
        </w:rPr>
      </w:pPr>
      <w:proofErr w:type="gramStart"/>
      <w:r w:rsidRPr="00604649">
        <w:rPr>
          <w:rFonts w:cstheme="minorHAnsi"/>
        </w:rPr>
        <w:t>6.The</w:t>
      </w:r>
      <w:proofErr w:type="gramEnd"/>
      <w:r w:rsidRPr="00604649">
        <w:rPr>
          <w:rFonts w:cstheme="minorHAnsi"/>
        </w:rPr>
        <w:t xml:space="preserve"> concept of  </w:t>
      </w:r>
      <w:proofErr w:type="spellStart"/>
      <w:r w:rsidRPr="00604649">
        <w:rPr>
          <w:rFonts w:cstheme="minorHAnsi"/>
        </w:rPr>
        <w:t>compouter</w:t>
      </w:r>
      <w:proofErr w:type="spellEnd"/>
      <w:r w:rsidRPr="00604649">
        <w:rPr>
          <w:rFonts w:cstheme="minorHAnsi"/>
        </w:rPr>
        <w:t xml:space="preserve"> networks was  emerged in</w:t>
      </w:r>
    </w:p>
    <w:p w:rsidR="0036674D" w:rsidRPr="00604649" w:rsidRDefault="0036674D" w:rsidP="0036674D">
      <w:pPr>
        <w:rPr>
          <w:rFonts w:cstheme="minorHAnsi"/>
        </w:rPr>
      </w:pPr>
      <w:r w:rsidRPr="00604649">
        <w:rPr>
          <w:rFonts w:cstheme="minorHAnsi"/>
        </w:rPr>
        <w:t>a.1950s</w:t>
      </w:r>
    </w:p>
    <w:p w:rsidR="0036674D" w:rsidRPr="00604649" w:rsidRDefault="0036674D" w:rsidP="0036674D">
      <w:pPr>
        <w:rPr>
          <w:rFonts w:cstheme="minorHAnsi"/>
        </w:rPr>
      </w:pPr>
      <w:r w:rsidRPr="00604649">
        <w:rPr>
          <w:rFonts w:cstheme="minorHAnsi"/>
        </w:rPr>
        <w:t>b.1960s</w:t>
      </w:r>
    </w:p>
    <w:p w:rsidR="0036674D" w:rsidRPr="00604649" w:rsidRDefault="0036674D" w:rsidP="0036674D">
      <w:pPr>
        <w:rPr>
          <w:rFonts w:cstheme="minorHAnsi"/>
        </w:rPr>
      </w:pPr>
      <w:r w:rsidRPr="00604649">
        <w:rPr>
          <w:rFonts w:cstheme="minorHAnsi"/>
        </w:rPr>
        <w:t>c.1970s</w:t>
      </w:r>
    </w:p>
    <w:p w:rsidR="0036674D" w:rsidRPr="00604649" w:rsidRDefault="0036674D" w:rsidP="0036674D">
      <w:pPr>
        <w:rPr>
          <w:rFonts w:cstheme="minorHAnsi"/>
        </w:rPr>
      </w:pPr>
      <w:r w:rsidRPr="00604649">
        <w:rPr>
          <w:rFonts w:cstheme="minorHAnsi"/>
        </w:rPr>
        <w:t>d.1980s</w:t>
      </w:r>
    </w:p>
    <w:p w:rsidR="0036674D" w:rsidRPr="00604649" w:rsidRDefault="0036674D" w:rsidP="0036674D">
      <w:pPr>
        <w:rPr>
          <w:rFonts w:cstheme="minorHAnsi"/>
        </w:rPr>
      </w:pPr>
      <w:proofErr w:type="gramStart"/>
      <w:r w:rsidRPr="00604649">
        <w:rPr>
          <w:rFonts w:cstheme="minorHAnsi"/>
        </w:rPr>
        <w:t>answer</w:t>
      </w:r>
      <w:proofErr w:type="gramEnd"/>
      <w:r w:rsidRPr="00604649">
        <w:rPr>
          <w:rFonts w:cstheme="minorHAnsi"/>
        </w:rPr>
        <w:t xml:space="preserve"> ---b</w:t>
      </w:r>
    </w:p>
    <w:p w:rsidR="00DA7703" w:rsidRPr="00604649" w:rsidRDefault="00DA7703" w:rsidP="00DA7703">
      <w:pPr>
        <w:rPr>
          <w:rFonts w:cstheme="minorHAnsi"/>
        </w:rPr>
      </w:pPr>
      <w:proofErr w:type="gramStart"/>
      <w:r w:rsidRPr="00604649">
        <w:rPr>
          <w:rFonts w:cstheme="minorHAnsi"/>
        </w:rPr>
        <w:t>7.The</w:t>
      </w:r>
      <w:proofErr w:type="gramEnd"/>
      <w:r w:rsidRPr="00604649">
        <w:rPr>
          <w:rFonts w:cstheme="minorHAnsi"/>
        </w:rPr>
        <w:t xml:space="preserve"> purpose of choke in tube light is ?</w:t>
      </w:r>
    </w:p>
    <w:p w:rsidR="00DA7703" w:rsidRPr="00604649" w:rsidRDefault="00DA7703" w:rsidP="00DA7703">
      <w:pPr>
        <w:rPr>
          <w:rFonts w:cstheme="minorHAnsi"/>
        </w:rPr>
      </w:pPr>
    </w:p>
    <w:p w:rsidR="00DA7703" w:rsidRPr="00604649" w:rsidRDefault="00DA7703" w:rsidP="00DA7703">
      <w:pPr>
        <w:rPr>
          <w:rFonts w:cstheme="minorHAnsi"/>
        </w:rPr>
      </w:pPr>
      <w:r w:rsidRPr="00604649">
        <w:rPr>
          <w:rFonts w:cstheme="minorHAnsi"/>
        </w:rPr>
        <w:t>A.</w:t>
      </w:r>
      <w:r w:rsidRPr="00604649">
        <w:rPr>
          <w:rFonts w:cstheme="minorHAnsi"/>
        </w:rPr>
        <w:tab/>
        <w:t>To decrease the current</w:t>
      </w:r>
    </w:p>
    <w:p w:rsidR="00DA7703" w:rsidRPr="00604649" w:rsidRDefault="00DA7703" w:rsidP="00DA7703">
      <w:pPr>
        <w:rPr>
          <w:rFonts w:cstheme="minorHAnsi"/>
        </w:rPr>
      </w:pPr>
      <w:r w:rsidRPr="00604649">
        <w:rPr>
          <w:rFonts w:cstheme="minorHAnsi"/>
        </w:rPr>
        <w:t>B.</w:t>
      </w:r>
      <w:r w:rsidRPr="00604649">
        <w:rPr>
          <w:rFonts w:cstheme="minorHAnsi"/>
        </w:rPr>
        <w:tab/>
        <w:t>To increase the current</w:t>
      </w:r>
    </w:p>
    <w:p w:rsidR="00DA7703" w:rsidRPr="00604649" w:rsidRDefault="00DA7703" w:rsidP="00DA7703">
      <w:pPr>
        <w:rPr>
          <w:rFonts w:cstheme="minorHAnsi"/>
        </w:rPr>
      </w:pPr>
      <w:r w:rsidRPr="00604649">
        <w:rPr>
          <w:rFonts w:cstheme="minorHAnsi"/>
        </w:rPr>
        <w:t>C.</w:t>
      </w:r>
      <w:r w:rsidRPr="00604649">
        <w:rPr>
          <w:rFonts w:cstheme="minorHAnsi"/>
        </w:rPr>
        <w:tab/>
        <w:t>To decrease the voltage momentarily</w:t>
      </w:r>
    </w:p>
    <w:p w:rsidR="00DA7703" w:rsidRPr="00604649" w:rsidRDefault="00DA7703" w:rsidP="00DA7703">
      <w:pPr>
        <w:rPr>
          <w:rFonts w:cstheme="minorHAnsi"/>
        </w:rPr>
      </w:pPr>
      <w:r w:rsidRPr="00604649">
        <w:rPr>
          <w:rFonts w:cstheme="minorHAnsi"/>
        </w:rPr>
        <w:t>D.</w:t>
      </w:r>
      <w:r w:rsidRPr="00604649">
        <w:rPr>
          <w:rFonts w:cstheme="minorHAnsi"/>
        </w:rPr>
        <w:tab/>
        <w:t>To increase the voltage momentarily</w:t>
      </w:r>
    </w:p>
    <w:p w:rsidR="00DA7703" w:rsidRPr="00604649" w:rsidRDefault="00DA7703" w:rsidP="00DA7703">
      <w:pPr>
        <w:rPr>
          <w:rFonts w:cstheme="minorHAnsi"/>
        </w:rPr>
      </w:pPr>
      <w:r w:rsidRPr="00604649">
        <w:rPr>
          <w:rFonts w:cstheme="minorHAnsi"/>
        </w:rPr>
        <w:t>Answer: Option D</w:t>
      </w:r>
    </w:p>
    <w:p w:rsidR="009A4E66" w:rsidRPr="00604649" w:rsidRDefault="009A4E66" w:rsidP="009A4E66">
      <w:pPr>
        <w:rPr>
          <w:rFonts w:cstheme="minorHAnsi"/>
        </w:rPr>
      </w:pPr>
      <w:r w:rsidRPr="00604649">
        <w:rPr>
          <w:rFonts w:cstheme="minorHAnsi"/>
        </w:rPr>
        <w:t>8.  '.INI' extension refers usually to what kind of file?</w:t>
      </w:r>
    </w:p>
    <w:p w:rsidR="009A4E66" w:rsidRPr="00604649" w:rsidRDefault="009A4E66" w:rsidP="009A4E66">
      <w:pPr>
        <w:rPr>
          <w:rFonts w:cstheme="minorHAnsi"/>
        </w:rPr>
      </w:pPr>
    </w:p>
    <w:p w:rsidR="009A4E66" w:rsidRPr="00604649" w:rsidRDefault="009A4E66" w:rsidP="009A4E66">
      <w:pPr>
        <w:rPr>
          <w:rFonts w:cstheme="minorHAnsi"/>
        </w:rPr>
      </w:pPr>
      <w:r w:rsidRPr="00604649">
        <w:rPr>
          <w:rFonts w:cstheme="minorHAnsi"/>
        </w:rPr>
        <w:t>A.</w:t>
      </w:r>
      <w:r w:rsidRPr="00604649">
        <w:rPr>
          <w:rFonts w:cstheme="minorHAnsi"/>
        </w:rPr>
        <w:tab/>
        <w:t>Image file</w:t>
      </w:r>
    </w:p>
    <w:p w:rsidR="009A4E66" w:rsidRPr="00604649" w:rsidRDefault="009A4E66" w:rsidP="009A4E66">
      <w:pPr>
        <w:rPr>
          <w:rFonts w:cstheme="minorHAnsi"/>
        </w:rPr>
      </w:pPr>
      <w:r w:rsidRPr="00604649">
        <w:rPr>
          <w:rFonts w:cstheme="minorHAnsi"/>
        </w:rPr>
        <w:t>B.</w:t>
      </w:r>
      <w:r w:rsidRPr="00604649">
        <w:rPr>
          <w:rFonts w:cstheme="minorHAnsi"/>
        </w:rPr>
        <w:tab/>
        <w:t>System file</w:t>
      </w:r>
    </w:p>
    <w:p w:rsidR="009A4E66" w:rsidRPr="00604649" w:rsidRDefault="009A4E66" w:rsidP="009A4E66">
      <w:pPr>
        <w:rPr>
          <w:rFonts w:cstheme="minorHAnsi"/>
        </w:rPr>
      </w:pPr>
      <w:r w:rsidRPr="00604649">
        <w:rPr>
          <w:rFonts w:cstheme="minorHAnsi"/>
        </w:rPr>
        <w:t>C.</w:t>
      </w:r>
      <w:r w:rsidRPr="00604649">
        <w:rPr>
          <w:rFonts w:cstheme="minorHAnsi"/>
        </w:rPr>
        <w:tab/>
        <w:t>Hypertext related file</w:t>
      </w:r>
    </w:p>
    <w:p w:rsidR="009A4E66" w:rsidRPr="00604649" w:rsidRDefault="009A4E66" w:rsidP="009A4E66">
      <w:pPr>
        <w:rPr>
          <w:rFonts w:cstheme="minorHAnsi"/>
        </w:rPr>
      </w:pPr>
      <w:r w:rsidRPr="00604649">
        <w:rPr>
          <w:rFonts w:cstheme="minorHAnsi"/>
        </w:rPr>
        <w:t>D.</w:t>
      </w:r>
      <w:r w:rsidRPr="00604649">
        <w:rPr>
          <w:rFonts w:cstheme="minorHAnsi"/>
        </w:rPr>
        <w:tab/>
        <w:t xml:space="preserve">Image </w:t>
      </w:r>
      <w:proofErr w:type="spellStart"/>
      <w:r w:rsidRPr="00604649">
        <w:rPr>
          <w:rFonts w:cstheme="minorHAnsi"/>
        </w:rPr>
        <w:t>Color</w:t>
      </w:r>
      <w:proofErr w:type="spellEnd"/>
      <w:r w:rsidRPr="00604649">
        <w:rPr>
          <w:rFonts w:cstheme="minorHAnsi"/>
        </w:rPr>
        <w:t xml:space="preserve"> Matching Profile file</w:t>
      </w:r>
    </w:p>
    <w:p w:rsidR="009A4E66" w:rsidRPr="00604649" w:rsidRDefault="009A4E66" w:rsidP="009A4E66">
      <w:pPr>
        <w:rPr>
          <w:rFonts w:cstheme="minorHAnsi"/>
        </w:rPr>
      </w:pPr>
      <w:r w:rsidRPr="00604649">
        <w:rPr>
          <w:rFonts w:cstheme="minorHAnsi"/>
        </w:rPr>
        <w:t>Answer: Option B</w:t>
      </w:r>
    </w:p>
    <w:p w:rsidR="00E91F91" w:rsidRPr="00604649" w:rsidRDefault="00E91F91" w:rsidP="00E91F91">
      <w:pPr>
        <w:rPr>
          <w:rFonts w:cstheme="minorHAnsi"/>
        </w:rPr>
      </w:pPr>
      <w:proofErr w:type="gramStart"/>
      <w:r w:rsidRPr="00604649">
        <w:rPr>
          <w:rFonts w:cstheme="minorHAnsi"/>
        </w:rPr>
        <w:t>9.In</w:t>
      </w:r>
      <w:proofErr w:type="gramEnd"/>
      <w:r w:rsidRPr="00604649">
        <w:rPr>
          <w:rFonts w:cstheme="minorHAnsi"/>
        </w:rPr>
        <w:t xml:space="preserve"> what year was the "@" chosen for its use in e-mail addresses?</w:t>
      </w:r>
    </w:p>
    <w:p w:rsidR="00E91F91" w:rsidRPr="00604649" w:rsidRDefault="00E91F91" w:rsidP="00E91F91">
      <w:pPr>
        <w:rPr>
          <w:rFonts w:cstheme="minorHAnsi"/>
        </w:rPr>
      </w:pPr>
    </w:p>
    <w:p w:rsidR="00E91F91" w:rsidRPr="00604649" w:rsidRDefault="00E91F91" w:rsidP="00E91F91">
      <w:pPr>
        <w:rPr>
          <w:rFonts w:cstheme="minorHAnsi"/>
        </w:rPr>
      </w:pPr>
      <w:r w:rsidRPr="00604649">
        <w:rPr>
          <w:rFonts w:cstheme="minorHAnsi"/>
        </w:rPr>
        <w:t>A.</w:t>
      </w:r>
      <w:r w:rsidRPr="00604649">
        <w:rPr>
          <w:rFonts w:cstheme="minorHAnsi"/>
        </w:rPr>
        <w:tab/>
        <w:t>1976</w:t>
      </w:r>
    </w:p>
    <w:p w:rsidR="00E91F91" w:rsidRPr="00604649" w:rsidRDefault="00E91F91" w:rsidP="00E91F91">
      <w:pPr>
        <w:rPr>
          <w:rFonts w:cstheme="minorHAnsi"/>
        </w:rPr>
      </w:pPr>
      <w:r w:rsidRPr="00604649">
        <w:rPr>
          <w:rFonts w:cstheme="minorHAnsi"/>
        </w:rPr>
        <w:t>B.</w:t>
      </w:r>
      <w:r w:rsidRPr="00604649">
        <w:rPr>
          <w:rFonts w:cstheme="minorHAnsi"/>
        </w:rPr>
        <w:tab/>
        <w:t>1972</w:t>
      </w:r>
    </w:p>
    <w:p w:rsidR="00E91F91" w:rsidRPr="00604649" w:rsidRDefault="00E91F91" w:rsidP="00E91F91">
      <w:pPr>
        <w:rPr>
          <w:rFonts w:cstheme="minorHAnsi"/>
        </w:rPr>
      </w:pPr>
      <w:r w:rsidRPr="00604649">
        <w:rPr>
          <w:rFonts w:cstheme="minorHAnsi"/>
        </w:rPr>
        <w:lastRenderedPageBreak/>
        <w:t>C.</w:t>
      </w:r>
      <w:r w:rsidRPr="00604649">
        <w:rPr>
          <w:rFonts w:cstheme="minorHAnsi"/>
        </w:rPr>
        <w:tab/>
        <w:t>1980</w:t>
      </w:r>
    </w:p>
    <w:p w:rsidR="00E91F91" w:rsidRPr="00604649" w:rsidRDefault="00E91F91" w:rsidP="00E91F91">
      <w:pPr>
        <w:rPr>
          <w:rFonts w:cstheme="minorHAnsi"/>
        </w:rPr>
      </w:pPr>
      <w:r w:rsidRPr="00604649">
        <w:rPr>
          <w:rFonts w:cstheme="minorHAnsi"/>
        </w:rPr>
        <w:t>D.</w:t>
      </w:r>
      <w:r w:rsidRPr="00604649">
        <w:rPr>
          <w:rFonts w:cstheme="minorHAnsi"/>
        </w:rPr>
        <w:tab/>
        <w:t>1984</w:t>
      </w:r>
    </w:p>
    <w:p w:rsidR="00E91F91" w:rsidRPr="00604649" w:rsidRDefault="00E91F91" w:rsidP="00E91F91">
      <w:pPr>
        <w:rPr>
          <w:rFonts w:cstheme="minorHAnsi"/>
        </w:rPr>
      </w:pPr>
      <w:r w:rsidRPr="00604649">
        <w:rPr>
          <w:rFonts w:cstheme="minorHAnsi"/>
        </w:rPr>
        <w:t>Answer: Option B</w:t>
      </w:r>
    </w:p>
    <w:p w:rsidR="00DA7703" w:rsidRPr="00604649" w:rsidRDefault="00DA7703" w:rsidP="0036674D">
      <w:pPr>
        <w:rPr>
          <w:rFonts w:cstheme="minorHAnsi"/>
        </w:rPr>
      </w:pPr>
    </w:p>
    <w:p w:rsidR="00042069" w:rsidRPr="00604649" w:rsidRDefault="00042069" w:rsidP="00042069">
      <w:pPr>
        <w:rPr>
          <w:rFonts w:cstheme="minorHAnsi"/>
        </w:rPr>
      </w:pPr>
      <w:r w:rsidRPr="00604649">
        <w:rPr>
          <w:rFonts w:cstheme="minorHAnsi"/>
        </w:rPr>
        <w:t>10</w:t>
      </w:r>
      <w:proofErr w:type="gramStart"/>
      <w:r w:rsidRPr="00604649">
        <w:rPr>
          <w:rFonts w:cstheme="minorHAnsi"/>
        </w:rPr>
        <w:t>.Which</w:t>
      </w:r>
      <w:proofErr w:type="gramEnd"/>
      <w:r w:rsidRPr="00604649">
        <w:rPr>
          <w:rFonts w:cstheme="minorHAnsi"/>
        </w:rPr>
        <w:t xml:space="preserve"> company launches new mobile app named “Bulletin”?</w:t>
      </w:r>
    </w:p>
    <w:p w:rsidR="00042069" w:rsidRPr="00604649" w:rsidRDefault="00042069" w:rsidP="00042069">
      <w:pPr>
        <w:rPr>
          <w:rFonts w:cstheme="minorHAnsi"/>
        </w:rPr>
      </w:pPr>
      <w:r w:rsidRPr="00604649">
        <w:rPr>
          <w:rFonts w:cstheme="minorHAnsi"/>
        </w:rPr>
        <w:t>A. Microsoft</w:t>
      </w:r>
    </w:p>
    <w:p w:rsidR="00042069" w:rsidRPr="00604649" w:rsidRDefault="00042069" w:rsidP="00042069">
      <w:pPr>
        <w:rPr>
          <w:rFonts w:cstheme="minorHAnsi"/>
        </w:rPr>
      </w:pPr>
      <w:r w:rsidRPr="00604649">
        <w:rPr>
          <w:rFonts w:cstheme="minorHAnsi"/>
        </w:rPr>
        <w:t>B. Amazon</w:t>
      </w:r>
    </w:p>
    <w:p w:rsidR="00042069" w:rsidRPr="00604649" w:rsidRDefault="00042069" w:rsidP="00042069">
      <w:pPr>
        <w:rPr>
          <w:rFonts w:cstheme="minorHAnsi"/>
        </w:rPr>
      </w:pPr>
      <w:r w:rsidRPr="00604649">
        <w:rPr>
          <w:rFonts w:cstheme="minorHAnsi"/>
        </w:rPr>
        <w:t>C. Google</w:t>
      </w:r>
    </w:p>
    <w:p w:rsidR="00042069" w:rsidRPr="00604649" w:rsidRDefault="00042069" w:rsidP="00042069">
      <w:pPr>
        <w:rPr>
          <w:rFonts w:cstheme="minorHAnsi"/>
        </w:rPr>
      </w:pPr>
      <w:r w:rsidRPr="00604649">
        <w:rPr>
          <w:rFonts w:cstheme="minorHAnsi"/>
        </w:rPr>
        <w:t>D. TCS</w:t>
      </w:r>
    </w:p>
    <w:p w:rsidR="00042069" w:rsidRPr="00604649" w:rsidRDefault="00042069" w:rsidP="00042069">
      <w:pPr>
        <w:rPr>
          <w:rFonts w:cstheme="minorHAnsi"/>
        </w:rPr>
      </w:pPr>
      <w:r w:rsidRPr="00604649">
        <w:rPr>
          <w:rFonts w:cstheme="minorHAnsi"/>
        </w:rPr>
        <w:t xml:space="preserve">Answer </w:t>
      </w:r>
      <w:proofErr w:type="spellStart"/>
      <w:r w:rsidRPr="00604649">
        <w:rPr>
          <w:rFonts w:cstheme="minorHAnsi"/>
        </w:rPr>
        <w:t>c.google</w:t>
      </w:r>
      <w:proofErr w:type="spellEnd"/>
    </w:p>
    <w:p w:rsidR="00E56C8E" w:rsidRPr="00604649" w:rsidRDefault="00E56C8E" w:rsidP="00E56C8E">
      <w:pPr>
        <w:ind w:left="36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11</w:t>
      </w:r>
      <w:proofErr w:type="gramStart"/>
      <w:r w:rsidRPr="00604649">
        <w:rPr>
          <w:rFonts w:cstheme="minorHAnsi"/>
          <w:sz w:val="24"/>
        </w:rPr>
        <w:t>.The</w:t>
      </w:r>
      <w:proofErr w:type="gramEnd"/>
      <w:r w:rsidRPr="00604649">
        <w:rPr>
          <w:rFonts w:cstheme="minorHAnsi"/>
          <w:sz w:val="24"/>
        </w:rPr>
        <w:t xml:space="preserve"> capacity of 3.5 inch floppy disk is _______.</w:t>
      </w:r>
    </w:p>
    <w:p w:rsidR="00E56C8E" w:rsidRPr="00604649" w:rsidRDefault="00E56C8E" w:rsidP="00E56C8E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1.40MB</w:t>
      </w:r>
    </w:p>
    <w:p w:rsidR="00E56C8E" w:rsidRPr="00604649" w:rsidRDefault="00E56C8E" w:rsidP="00E56C8E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1.44 GB</w:t>
      </w:r>
    </w:p>
    <w:p w:rsidR="00E56C8E" w:rsidRPr="00604649" w:rsidRDefault="00E56C8E" w:rsidP="00E56C8E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1.40GB</w:t>
      </w:r>
    </w:p>
    <w:p w:rsidR="00E56C8E" w:rsidRPr="00604649" w:rsidRDefault="00E56C8E" w:rsidP="00E56C8E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1.44MB</w:t>
      </w:r>
    </w:p>
    <w:p w:rsidR="00E56C8E" w:rsidRPr="00604649" w:rsidRDefault="00571F45" w:rsidP="00E56C8E">
      <w:pPr>
        <w:ind w:left="72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Ans-d</w:t>
      </w:r>
    </w:p>
    <w:p w:rsidR="004D5E31" w:rsidRPr="00604649" w:rsidRDefault="004D5E31" w:rsidP="004D5E31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 xml:space="preserve"> Which among following is commonly used language in Android applications?</w:t>
      </w:r>
    </w:p>
    <w:p w:rsidR="004D5E31" w:rsidRPr="00604649" w:rsidRDefault="004D5E31" w:rsidP="004D5E3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C</w:t>
      </w:r>
    </w:p>
    <w:p w:rsidR="004D5E31" w:rsidRPr="00604649" w:rsidRDefault="004D5E31" w:rsidP="004D5E3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 w:rsidRPr="00604649">
        <w:rPr>
          <w:rFonts w:cstheme="minorHAnsi"/>
          <w:sz w:val="24"/>
        </w:rPr>
        <w:t>Php</w:t>
      </w:r>
      <w:proofErr w:type="spellEnd"/>
    </w:p>
    <w:p w:rsidR="004D5E31" w:rsidRPr="00604649" w:rsidRDefault="004D5E31" w:rsidP="004D5E3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C++</w:t>
      </w:r>
    </w:p>
    <w:p w:rsidR="004D5E31" w:rsidRPr="00604649" w:rsidRDefault="004D5E31" w:rsidP="004D5E3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Java</w:t>
      </w:r>
    </w:p>
    <w:p w:rsidR="00571F45" w:rsidRPr="00604649" w:rsidRDefault="00571F45" w:rsidP="00571F45">
      <w:pPr>
        <w:ind w:left="72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Ans-d</w:t>
      </w:r>
    </w:p>
    <w:p w:rsidR="004D5E31" w:rsidRPr="00604649" w:rsidRDefault="004D5E31" w:rsidP="004D5E31">
      <w:pPr>
        <w:ind w:left="36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13. Which program is run by BIOS to check hardware components are working properly while computer is turned ON?</w:t>
      </w:r>
    </w:p>
    <w:p w:rsidR="004D5E31" w:rsidRPr="00604649" w:rsidRDefault="004D5E31" w:rsidP="004D5E3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DMOS</w:t>
      </w:r>
    </w:p>
    <w:p w:rsidR="004D5E31" w:rsidRPr="00604649" w:rsidRDefault="004D5E31" w:rsidP="004D5E3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POST</w:t>
      </w:r>
    </w:p>
    <w:p w:rsidR="004D5E31" w:rsidRPr="00604649" w:rsidRDefault="004D5E31" w:rsidP="004D5E3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CMOS</w:t>
      </w:r>
    </w:p>
    <w:p w:rsidR="004D5E31" w:rsidRPr="00604649" w:rsidRDefault="004D5E31" w:rsidP="004D5E3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RIP</w:t>
      </w:r>
    </w:p>
    <w:p w:rsidR="00571F45" w:rsidRPr="00604649" w:rsidRDefault="00571F45" w:rsidP="00571F45">
      <w:pPr>
        <w:ind w:left="72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Ans-b</w:t>
      </w:r>
    </w:p>
    <w:p w:rsidR="00BB3959" w:rsidRPr="00604649" w:rsidRDefault="004D5E31" w:rsidP="00BB3959">
      <w:pPr>
        <w:ind w:left="36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14.</w:t>
      </w:r>
      <w:r w:rsidR="00BB3959" w:rsidRPr="00604649">
        <w:rPr>
          <w:rFonts w:cstheme="minorHAnsi"/>
          <w:sz w:val="24"/>
        </w:rPr>
        <w:t xml:space="preserve"> Who invented keyboard?</w:t>
      </w:r>
    </w:p>
    <w:p w:rsidR="00BB3959" w:rsidRPr="00604649" w:rsidRDefault="00BB3959" w:rsidP="00BB3959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James gosling</w:t>
      </w:r>
    </w:p>
    <w:p w:rsidR="00BB3959" w:rsidRPr="00604649" w:rsidRDefault="00BB3959" w:rsidP="00BB3959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lastRenderedPageBreak/>
        <w:t>Steve Jobs</w:t>
      </w:r>
    </w:p>
    <w:p w:rsidR="00BB3959" w:rsidRPr="00604649" w:rsidRDefault="00BB3959" w:rsidP="00BB3959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Martin Cooper</w:t>
      </w:r>
    </w:p>
    <w:p w:rsidR="00BB3959" w:rsidRPr="00604649" w:rsidRDefault="00BB3959" w:rsidP="00BB3959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proofErr w:type="spellStart"/>
      <w:r w:rsidRPr="00604649">
        <w:rPr>
          <w:rFonts w:cstheme="minorHAnsi"/>
          <w:sz w:val="24"/>
        </w:rPr>
        <w:t>Christoper</w:t>
      </w:r>
      <w:proofErr w:type="spellEnd"/>
      <w:r w:rsidRPr="00604649">
        <w:rPr>
          <w:rFonts w:cstheme="minorHAnsi"/>
          <w:sz w:val="24"/>
        </w:rPr>
        <w:t xml:space="preserve"> Latham Sholes</w:t>
      </w:r>
    </w:p>
    <w:p w:rsidR="00BB3959" w:rsidRPr="00604649" w:rsidRDefault="00BB3959" w:rsidP="00BB3959">
      <w:pPr>
        <w:pStyle w:val="ListParagraph"/>
        <w:ind w:left="108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Ans-d</w:t>
      </w:r>
    </w:p>
    <w:p w:rsidR="00022866" w:rsidRPr="00604649" w:rsidRDefault="00022866" w:rsidP="00022866">
      <w:pPr>
        <w:ind w:left="360"/>
        <w:rPr>
          <w:rFonts w:cstheme="minorHAnsi"/>
          <w:sz w:val="24"/>
        </w:rPr>
      </w:pPr>
    </w:p>
    <w:p w:rsidR="00022866" w:rsidRPr="00604649" w:rsidRDefault="001D649E" w:rsidP="00022866">
      <w:pPr>
        <w:ind w:left="360" w:firstLine="360"/>
        <w:rPr>
          <w:rFonts w:cstheme="minorHAnsi"/>
          <w:sz w:val="24"/>
        </w:rPr>
      </w:pPr>
      <w:r w:rsidRPr="00604649">
        <w:rPr>
          <w:rFonts w:cstheme="minorHAnsi"/>
          <w:sz w:val="24"/>
        </w:rPr>
        <w:t xml:space="preserve">15. </w:t>
      </w:r>
      <w:r w:rsidR="00022866" w:rsidRPr="00604649">
        <w:rPr>
          <w:rFonts w:cstheme="minorHAnsi"/>
          <w:sz w:val="24"/>
        </w:rPr>
        <w:t>Which of the function key is used to check spelling?</w:t>
      </w:r>
    </w:p>
    <w:p w:rsidR="00022866" w:rsidRPr="00604649" w:rsidRDefault="00022866" w:rsidP="00022866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F2</w:t>
      </w:r>
    </w:p>
    <w:p w:rsidR="00022866" w:rsidRPr="00604649" w:rsidRDefault="00022866" w:rsidP="00022866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F5</w:t>
      </w:r>
    </w:p>
    <w:p w:rsidR="00022866" w:rsidRPr="00604649" w:rsidRDefault="00022866" w:rsidP="00022866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F7</w:t>
      </w:r>
    </w:p>
    <w:p w:rsidR="00022866" w:rsidRPr="00604649" w:rsidRDefault="00022866" w:rsidP="00022866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F11</w:t>
      </w:r>
    </w:p>
    <w:p w:rsidR="001D649E" w:rsidRPr="00604649" w:rsidRDefault="00022866" w:rsidP="00022866">
      <w:pPr>
        <w:ind w:left="72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Ans-c</w:t>
      </w:r>
    </w:p>
    <w:p w:rsidR="00C31C45" w:rsidRPr="00604649" w:rsidRDefault="003C33B7" w:rsidP="003C33B7">
      <w:pPr>
        <w:ind w:left="36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16</w:t>
      </w:r>
      <w:proofErr w:type="gramStart"/>
      <w:r w:rsidRPr="00604649">
        <w:rPr>
          <w:rFonts w:cstheme="minorHAnsi"/>
          <w:sz w:val="24"/>
        </w:rPr>
        <w:t>.</w:t>
      </w:r>
      <w:r w:rsidR="00C31C45" w:rsidRPr="00604649">
        <w:rPr>
          <w:rFonts w:cstheme="minorHAnsi"/>
          <w:sz w:val="24"/>
        </w:rPr>
        <w:t>Who</w:t>
      </w:r>
      <w:proofErr w:type="gramEnd"/>
      <w:r w:rsidR="00C31C45" w:rsidRPr="00604649">
        <w:rPr>
          <w:rFonts w:cstheme="minorHAnsi"/>
          <w:sz w:val="24"/>
        </w:rPr>
        <w:t xml:space="preserve"> is known as father of Artificial Intelligence?</w:t>
      </w:r>
    </w:p>
    <w:p w:rsidR="00C31C45" w:rsidRPr="00604649" w:rsidRDefault="00C31C45" w:rsidP="00C31C45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>John McCarthy</w:t>
      </w:r>
    </w:p>
    <w:p w:rsidR="00C31C45" w:rsidRPr="00604649" w:rsidRDefault="00C31C45" w:rsidP="00C31C45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proofErr w:type="spellStart"/>
      <w:r w:rsidRPr="00604649">
        <w:rPr>
          <w:rFonts w:cstheme="minorHAnsi"/>
          <w:sz w:val="24"/>
        </w:rPr>
        <w:t>Vint</w:t>
      </w:r>
      <w:proofErr w:type="spellEnd"/>
      <w:r w:rsidRPr="00604649">
        <w:rPr>
          <w:rFonts w:cstheme="minorHAnsi"/>
          <w:sz w:val="24"/>
        </w:rPr>
        <w:t xml:space="preserve"> Cerf</w:t>
      </w:r>
    </w:p>
    <w:p w:rsidR="00C31C45" w:rsidRPr="00604649" w:rsidRDefault="00C31C45" w:rsidP="00C31C45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>Dennis Ritchie</w:t>
      </w:r>
    </w:p>
    <w:p w:rsidR="00C31C45" w:rsidRPr="00604649" w:rsidRDefault="00C31C45" w:rsidP="00C31C45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>James Gosling</w:t>
      </w:r>
    </w:p>
    <w:p w:rsidR="004D5E31" w:rsidRPr="00604649" w:rsidRDefault="00C31C45" w:rsidP="004D5E31">
      <w:pPr>
        <w:ind w:left="72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Ans-a</w:t>
      </w:r>
    </w:p>
    <w:p w:rsidR="006B4060" w:rsidRPr="00604649" w:rsidRDefault="006B4060" w:rsidP="006B4060">
      <w:pPr>
        <w:ind w:left="360"/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>17</w:t>
      </w:r>
      <w:proofErr w:type="gramStart"/>
      <w:r w:rsidRPr="00604649">
        <w:rPr>
          <w:rFonts w:cstheme="minorHAnsi"/>
          <w:sz w:val="24"/>
        </w:rPr>
        <w:t>.All</w:t>
      </w:r>
      <w:proofErr w:type="gramEnd"/>
      <w:r w:rsidRPr="00604649">
        <w:rPr>
          <w:rFonts w:cstheme="minorHAnsi"/>
          <w:sz w:val="24"/>
        </w:rPr>
        <w:t xml:space="preserve"> of the following are examples of real security and privacy risks EXCEPT:</w:t>
      </w:r>
    </w:p>
    <w:p w:rsidR="006B4060" w:rsidRPr="00604649" w:rsidRDefault="006B4060" w:rsidP="006B406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>Hackers</w:t>
      </w:r>
    </w:p>
    <w:p w:rsidR="006B4060" w:rsidRPr="00604649" w:rsidRDefault="006B4060" w:rsidP="006B406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>Spam</w:t>
      </w:r>
    </w:p>
    <w:p w:rsidR="006B4060" w:rsidRPr="00604649" w:rsidRDefault="006B4060" w:rsidP="006B406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>Viruses</w:t>
      </w:r>
    </w:p>
    <w:p w:rsidR="006B4060" w:rsidRPr="00604649" w:rsidRDefault="006B4060" w:rsidP="006B406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>Identity Theft</w:t>
      </w:r>
    </w:p>
    <w:p w:rsidR="00C1580F" w:rsidRPr="00604649" w:rsidRDefault="0028583D" w:rsidP="00C1580F">
      <w:pPr>
        <w:ind w:left="360"/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 xml:space="preserve">18.  </w:t>
      </w:r>
      <w:r w:rsidR="00C1580F" w:rsidRPr="00604649">
        <w:rPr>
          <w:rFonts w:cstheme="minorHAnsi"/>
          <w:sz w:val="24"/>
        </w:rPr>
        <w:t>A process known as ________ is used by large retailers to study trends.</w:t>
      </w:r>
    </w:p>
    <w:p w:rsidR="00C1580F" w:rsidRPr="00604649" w:rsidRDefault="00C1580F" w:rsidP="00C1580F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>Data Mining</w:t>
      </w:r>
    </w:p>
    <w:p w:rsidR="00C1580F" w:rsidRPr="00604649" w:rsidRDefault="00C1580F" w:rsidP="00C1580F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>Data Selection</w:t>
      </w:r>
    </w:p>
    <w:p w:rsidR="00C1580F" w:rsidRPr="00604649" w:rsidRDefault="00C1580F" w:rsidP="00C1580F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>POS</w:t>
      </w:r>
    </w:p>
    <w:p w:rsidR="00C1580F" w:rsidRPr="00604649" w:rsidRDefault="00C1580F" w:rsidP="00C1580F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>Data Conversion</w:t>
      </w:r>
    </w:p>
    <w:p w:rsidR="00943E28" w:rsidRPr="00604649" w:rsidRDefault="00943E28" w:rsidP="00943E28">
      <w:pPr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t>Ans-</w:t>
      </w:r>
    </w:p>
    <w:p w:rsidR="001D4A6E" w:rsidRPr="00604649" w:rsidRDefault="001D4A6E" w:rsidP="001D4A6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proofErr w:type="gramStart"/>
      <w:r w:rsidRPr="00604649">
        <w:rPr>
          <w:rFonts w:cstheme="minorHAnsi"/>
          <w:color w:val="1B1B1B"/>
        </w:rPr>
        <w:t>A(</w:t>
      </w:r>
      <w:proofErr w:type="gramEnd"/>
      <w:r w:rsidRPr="00604649">
        <w:rPr>
          <w:rFonts w:cstheme="minorHAnsi"/>
          <w:color w:val="1B1B1B"/>
        </w:rPr>
        <w:t>n) ____________ system is a small, wireless handheld computer that scans an item’s tag and pulls up the current price (and any special offers) as you shop.</w:t>
      </w:r>
    </w:p>
    <w:p w:rsidR="001D4A6E" w:rsidRPr="00604649" w:rsidRDefault="001D4A6E" w:rsidP="001D4A6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PSS</w:t>
      </w:r>
    </w:p>
    <w:p w:rsidR="001D4A6E" w:rsidRPr="00604649" w:rsidRDefault="001D4A6E" w:rsidP="001D4A6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POS</w:t>
      </w:r>
    </w:p>
    <w:p w:rsidR="001D4A6E" w:rsidRPr="00604649" w:rsidRDefault="001D4A6E" w:rsidP="001D4A6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inventory</w:t>
      </w:r>
    </w:p>
    <w:p w:rsidR="001D4A6E" w:rsidRPr="00604649" w:rsidRDefault="001D4A6E" w:rsidP="001D4A6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data mining</w:t>
      </w:r>
    </w:p>
    <w:p w:rsidR="001D4A6E" w:rsidRPr="00604649" w:rsidRDefault="001D4A6E" w:rsidP="001D4A6E">
      <w:pPr>
        <w:pStyle w:val="ListParagraph"/>
        <w:ind w:left="1080"/>
        <w:jc w:val="both"/>
        <w:rPr>
          <w:rFonts w:cstheme="minorHAnsi"/>
          <w:sz w:val="24"/>
        </w:rPr>
      </w:pPr>
    </w:p>
    <w:p w:rsidR="0028583D" w:rsidRPr="00604649" w:rsidRDefault="001D4A6E" w:rsidP="0028583D">
      <w:pPr>
        <w:ind w:left="720"/>
        <w:jc w:val="both"/>
        <w:rPr>
          <w:rFonts w:cstheme="minorHAnsi"/>
          <w:sz w:val="24"/>
        </w:rPr>
      </w:pPr>
      <w:r w:rsidRPr="00604649">
        <w:rPr>
          <w:rFonts w:cstheme="minorHAnsi"/>
          <w:sz w:val="24"/>
        </w:rPr>
        <w:lastRenderedPageBreak/>
        <w:t>Ans-a</w:t>
      </w:r>
    </w:p>
    <w:p w:rsidR="00943E28" w:rsidRPr="00604649" w:rsidRDefault="00943E28" w:rsidP="00943E2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 xml:space="preserve">____________ </w:t>
      </w:r>
      <w:proofErr w:type="gramStart"/>
      <w:r w:rsidRPr="00604649">
        <w:rPr>
          <w:rFonts w:cstheme="minorHAnsi"/>
          <w:color w:val="1B1B1B"/>
        </w:rPr>
        <w:t>tags</w:t>
      </w:r>
      <w:proofErr w:type="gramEnd"/>
      <w:r w:rsidRPr="00604649">
        <w:rPr>
          <w:rFonts w:cstheme="minorHAnsi"/>
          <w:color w:val="1B1B1B"/>
        </w:rPr>
        <w:t>, when placed on an animal, can be used to record and track in a database all of the animal’s movements.</w:t>
      </w:r>
    </w:p>
    <w:p w:rsidR="00943E28" w:rsidRPr="00604649" w:rsidRDefault="00943E28" w:rsidP="00943E2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POS</w:t>
      </w:r>
    </w:p>
    <w:p w:rsidR="00943E28" w:rsidRPr="00604649" w:rsidRDefault="00943E28" w:rsidP="00943E2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RFID</w:t>
      </w:r>
    </w:p>
    <w:p w:rsidR="00943E28" w:rsidRPr="00604649" w:rsidRDefault="00943E28" w:rsidP="00943E2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PPS</w:t>
      </w:r>
    </w:p>
    <w:p w:rsidR="00943E28" w:rsidRPr="00604649" w:rsidRDefault="00943E28" w:rsidP="00943E2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GPS</w:t>
      </w:r>
    </w:p>
    <w:p w:rsidR="00943E28" w:rsidRPr="00604649" w:rsidRDefault="00943E28" w:rsidP="00943E2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Ans-b</w:t>
      </w:r>
    </w:p>
    <w:p w:rsidR="009C0E46" w:rsidRPr="00604649" w:rsidRDefault="003E013F" w:rsidP="009C0E4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sz w:val="24"/>
        </w:rPr>
        <w:t>21.</w:t>
      </w:r>
      <w:r w:rsidR="009C0E46" w:rsidRPr="00604649">
        <w:rPr>
          <w:rFonts w:cstheme="minorHAnsi"/>
          <w:color w:val="1B1B1B"/>
        </w:rPr>
        <w:t xml:space="preserve"> </w:t>
      </w:r>
      <w:r w:rsidR="009C0E46" w:rsidRPr="00604649">
        <w:rPr>
          <w:rFonts w:cstheme="minorHAnsi"/>
          <w:color w:val="1B1B1B"/>
        </w:rPr>
        <w:t xml:space="preserve"> </w:t>
      </w:r>
      <w:r w:rsidR="009C0E46" w:rsidRPr="00604649">
        <w:rPr>
          <w:rFonts w:eastAsia="Times New Roman" w:cstheme="minorHAnsi"/>
          <w:color w:val="333333"/>
          <w:sz w:val="21"/>
          <w:szCs w:val="21"/>
        </w:rPr>
        <w:t>Which educational and research institution hosts the ‘Digital Library of India’ in co-operation with CMU, IIIT, NSF, ERNET and MCIT for the Government of India and 21 participating centres?</w:t>
      </w:r>
    </w:p>
    <w:p w:rsidR="009C0E46" w:rsidRPr="00604649" w:rsidRDefault="009C0E46" w:rsidP="009C0E46">
      <w:pPr>
        <w:pStyle w:val="ListParagraph"/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 xml:space="preserve">A. </w:t>
      </w:r>
      <w:proofErr w:type="spellStart"/>
      <w:r w:rsidRPr="00604649">
        <w:rPr>
          <w:rFonts w:eastAsia="Times New Roman" w:cstheme="minorHAnsi"/>
          <w:color w:val="333333"/>
          <w:sz w:val="21"/>
          <w:szCs w:val="21"/>
        </w:rPr>
        <w:t>IITKgp</w:t>
      </w:r>
      <w:proofErr w:type="spellEnd"/>
    </w:p>
    <w:p w:rsidR="009C0E46" w:rsidRPr="00604649" w:rsidRDefault="009C0E46" w:rsidP="009C0E46">
      <w:pPr>
        <w:pStyle w:val="ListParagraph"/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B.IIT Bombay</w:t>
      </w:r>
    </w:p>
    <w:p w:rsidR="009C0E46" w:rsidRPr="00604649" w:rsidRDefault="009C0E46" w:rsidP="009C0E46">
      <w:pPr>
        <w:pStyle w:val="ListParagraph"/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C. IIT Delhi</w:t>
      </w:r>
    </w:p>
    <w:p w:rsidR="009C0E46" w:rsidRPr="00604649" w:rsidRDefault="009C0E46" w:rsidP="009C0E46">
      <w:pPr>
        <w:pStyle w:val="ListParagraph"/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D. Indian Institute of Science, Bangalore</w:t>
      </w:r>
    </w:p>
    <w:p w:rsidR="009C0E46" w:rsidRPr="00604649" w:rsidRDefault="009C0E46" w:rsidP="009C0E46">
      <w:pPr>
        <w:shd w:val="clear" w:color="auto" w:fill="FFFFFF"/>
        <w:spacing w:after="300" w:line="240" w:lineRule="auto"/>
        <w:ind w:firstLine="72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Ans: Indian Institute of Science, Bangalore</w:t>
      </w:r>
    </w:p>
    <w:p w:rsidR="00170B1D" w:rsidRPr="00604649" w:rsidRDefault="00CD46FA" w:rsidP="00170B1D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proofErr w:type="gramStart"/>
      <w:r w:rsidRPr="00604649">
        <w:rPr>
          <w:rFonts w:eastAsia="Times New Roman" w:cstheme="minorHAnsi"/>
          <w:color w:val="333333"/>
          <w:sz w:val="21"/>
          <w:szCs w:val="21"/>
        </w:rPr>
        <w:t xml:space="preserve">22  </w:t>
      </w:r>
      <w:r w:rsidR="00170B1D" w:rsidRPr="00604649">
        <w:rPr>
          <w:rFonts w:cstheme="minorHAnsi"/>
          <w:color w:val="1B1B1B"/>
        </w:rPr>
        <w:t>.</w:t>
      </w:r>
      <w:proofErr w:type="gramEnd"/>
      <w:r w:rsidR="00170B1D" w:rsidRPr="00604649">
        <w:rPr>
          <w:rFonts w:cstheme="minorHAnsi"/>
          <w:color w:val="1B1B1B"/>
        </w:rPr>
        <w:t xml:space="preserve">  Surgeons can perform delicate operations by manipulating devices through computers instead of manually. This technology is known as:</w:t>
      </w:r>
    </w:p>
    <w:p w:rsidR="00170B1D" w:rsidRPr="00604649" w:rsidRDefault="00170B1D" w:rsidP="00170B1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proofErr w:type="gramStart"/>
      <w:r w:rsidRPr="00604649">
        <w:rPr>
          <w:rFonts w:cstheme="minorHAnsi"/>
          <w:color w:val="1B1B1B"/>
        </w:rPr>
        <w:t>robotics</w:t>
      </w:r>
      <w:proofErr w:type="gramEnd"/>
      <w:r w:rsidRPr="00604649">
        <w:rPr>
          <w:rFonts w:cstheme="minorHAnsi"/>
          <w:color w:val="1B1B1B"/>
        </w:rPr>
        <w:t>.</w:t>
      </w:r>
    </w:p>
    <w:p w:rsidR="00170B1D" w:rsidRPr="00604649" w:rsidRDefault="00170B1D" w:rsidP="00170B1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proofErr w:type="gramStart"/>
      <w:r w:rsidRPr="00604649">
        <w:rPr>
          <w:rFonts w:cstheme="minorHAnsi"/>
          <w:color w:val="1B1B1B"/>
        </w:rPr>
        <w:t>computer</w:t>
      </w:r>
      <w:proofErr w:type="gramEnd"/>
      <w:r w:rsidRPr="00604649">
        <w:rPr>
          <w:rFonts w:cstheme="minorHAnsi"/>
          <w:color w:val="1B1B1B"/>
        </w:rPr>
        <w:t xml:space="preserve"> forensics.</w:t>
      </w:r>
    </w:p>
    <w:p w:rsidR="00170B1D" w:rsidRPr="00604649" w:rsidRDefault="00170B1D" w:rsidP="00170B1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proofErr w:type="gramStart"/>
      <w:r w:rsidRPr="00604649">
        <w:rPr>
          <w:rFonts w:cstheme="minorHAnsi"/>
          <w:color w:val="1B1B1B"/>
        </w:rPr>
        <w:t>simulation</w:t>
      </w:r>
      <w:proofErr w:type="gramEnd"/>
      <w:r w:rsidRPr="00604649">
        <w:rPr>
          <w:rFonts w:cstheme="minorHAnsi"/>
          <w:color w:val="1B1B1B"/>
        </w:rPr>
        <w:t>.</w:t>
      </w:r>
    </w:p>
    <w:p w:rsidR="00CD46FA" w:rsidRPr="00604649" w:rsidRDefault="00170B1D" w:rsidP="00170B1D">
      <w:pPr>
        <w:pStyle w:val="ListParagraph"/>
        <w:numPr>
          <w:ilvl w:val="1"/>
          <w:numId w:val="15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cstheme="minorHAnsi"/>
          <w:color w:val="1B1B1B"/>
        </w:rPr>
        <w:t xml:space="preserve"> F</w:t>
      </w:r>
      <w:r w:rsidRPr="00604649">
        <w:rPr>
          <w:rFonts w:cstheme="minorHAnsi"/>
          <w:color w:val="1B1B1B"/>
        </w:rPr>
        <w:t>orecasting</w:t>
      </w:r>
    </w:p>
    <w:p w:rsidR="00170B1D" w:rsidRPr="00604649" w:rsidRDefault="00170B1D" w:rsidP="00170B1D">
      <w:pPr>
        <w:pStyle w:val="ListParagraph"/>
        <w:shd w:val="clear" w:color="auto" w:fill="FFFFFF"/>
        <w:spacing w:after="300" w:line="240" w:lineRule="auto"/>
        <w:ind w:left="144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cstheme="minorHAnsi"/>
          <w:color w:val="1B1B1B"/>
        </w:rPr>
        <w:t>Ans-a</w:t>
      </w:r>
    </w:p>
    <w:p w:rsidR="0081364A" w:rsidRPr="00604649" w:rsidRDefault="0081364A" w:rsidP="0081364A">
      <w:pPr>
        <w:pStyle w:val="ListParagraph"/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cstheme="minorHAnsi"/>
          <w:sz w:val="24"/>
        </w:rPr>
        <w:t>23</w:t>
      </w:r>
      <w:r w:rsidRPr="00604649">
        <w:rPr>
          <w:rFonts w:eastAsia="Times New Roman" w:cstheme="minorHAnsi"/>
          <w:color w:val="333333"/>
          <w:sz w:val="21"/>
          <w:szCs w:val="21"/>
        </w:rPr>
        <w:t xml:space="preserve">. What ‘new’ concept did Richard Stallman dismiss as an industry bluster saying “it’s </w:t>
      </w:r>
      <w:proofErr w:type="gramStart"/>
      <w:r w:rsidRPr="00604649">
        <w:rPr>
          <w:rFonts w:eastAsia="Times New Roman" w:cstheme="minorHAnsi"/>
          <w:color w:val="333333"/>
          <w:sz w:val="21"/>
          <w:szCs w:val="21"/>
        </w:rPr>
        <w:t>stupidity.</w:t>
      </w:r>
      <w:proofErr w:type="gramEnd"/>
      <w:r w:rsidRPr="00604649">
        <w:rPr>
          <w:rFonts w:eastAsia="Times New Roman" w:cstheme="minorHAnsi"/>
          <w:color w:val="333333"/>
          <w:sz w:val="21"/>
          <w:szCs w:val="21"/>
        </w:rPr>
        <w:t xml:space="preserve"> It’s worse than stupidity: it’s a marketing hype campaign”?</w:t>
      </w:r>
    </w:p>
    <w:p w:rsidR="0081364A" w:rsidRPr="00604649" w:rsidRDefault="0081364A" w:rsidP="0081364A">
      <w:pPr>
        <w:pStyle w:val="ListParagraph"/>
        <w:numPr>
          <w:ilvl w:val="0"/>
          <w:numId w:val="16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Cloud Computing</w:t>
      </w:r>
    </w:p>
    <w:p w:rsidR="0081364A" w:rsidRPr="00604649" w:rsidRDefault="0081364A" w:rsidP="0081364A">
      <w:pPr>
        <w:pStyle w:val="ListParagraph"/>
        <w:numPr>
          <w:ilvl w:val="0"/>
          <w:numId w:val="16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Machine Learning</w:t>
      </w:r>
    </w:p>
    <w:p w:rsidR="0081364A" w:rsidRPr="00604649" w:rsidRDefault="0081364A" w:rsidP="0081364A">
      <w:pPr>
        <w:pStyle w:val="ListParagraph"/>
        <w:numPr>
          <w:ilvl w:val="0"/>
          <w:numId w:val="16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Artificial Intelligence</w:t>
      </w:r>
    </w:p>
    <w:p w:rsidR="0081364A" w:rsidRPr="00604649" w:rsidRDefault="0081364A" w:rsidP="0081364A">
      <w:pPr>
        <w:pStyle w:val="ListParagraph"/>
        <w:numPr>
          <w:ilvl w:val="0"/>
          <w:numId w:val="16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604649">
        <w:rPr>
          <w:rFonts w:eastAsia="Times New Roman" w:cstheme="minorHAnsi"/>
          <w:color w:val="333333"/>
          <w:sz w:val="21"/>
          <w:szCs w:val="21"/>
        </w:rPr>
        <w:t>Catalouge</w:t>
      </w:r>
      <w:proofErr w:type="spellEnd"/>
    </w:p>
    <w:p w:rsidR="00943E28" w:rsidRPr="00604649" w:rsidRDefault="0081364A" w:rsidP="0081364A">
      <w:pPr>
        <w:ind w:left="720"/>
        <w:jc w:val="both"/>
        <w:rPr>
          <w:rFonts w:cstheme="minorHAnsi"/>
          <w:sz w:val="24"/>
        </w:rPr>
      </w:pPr>
      <w:proofErr w:type="spellStart"/>
      <w:r w:rsidRPr="00604649">
        <w:rPr>
          <w:rFonts w:eastAsia="Times New Roman" w:cstheme="minorHAnsi"/>
          <w:color w:val="333333"/>
          <w:sz w:val="21"/>
          <w:szCs w:val="21"/>
        </w:rPr>
        <w:t>Ans</w:t>
      </w:r>
      <w:proofErr w:type="gramStart"/>
      <w:r w:rsidRPr="00604649">
        <w:rPr>
          <w:rFonts w:eastAsia="Times New Roman" w:cstheme="minorHAnsi"/>
          <w:color w:val="333333"/>
          <w:sz w:val="21"/>
          <w:szCs w:val="21"/>
        </w:rPr>
        <w:t>:Cloud</w:t>
      </w:r>
      <w:proofErr w:type="spellEnd"/>
      <w:proofErr w:type="gramEnd"/>
      <w:r w:rsidRPr="00604649">
        <w:rPr>
          <w:rFonts w:eastAsia="Times New Roman" w:cstheme="minorHAnsi"/>
          <w:color w:val="333333"/>
          <w:sz w:val="21"/>
          <w:szCs w:val="21"/>
        </w:rPr>
        <w:t xml:space="preserve"> computing</w:t>
      </w:r>
    </w:p>
    <w:p w:rsidR="00DA3609" w:rsidRPr="00604649" w:rsidRDefault="00602825" w:rsidP="00DA3609">
      <w:pPr>
        <w:pStyle w:val="ListParagraph"/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cstheme="minorHAnsi"/>
          <w:sz w:val="24"/>
        </w:rPr>
        <w:t>24</w:t>
      </w:r>
      <w:proofErr w:type="gramStart"/>
      <w:r w:rsidRPr="00604649">
        <w:rPr>
          <w:rFonts w:cstheme="minorHAnsi"/>
          <w:sz w:val="24"/>
        </w:rPr>
        <w:t>.</w:t>
      </w:r>
      <w:r w:rsidR="00604649">
        <w:rPr>
          <w:rFonts w:cstheme="minorHAnsi"/>
          <w:sz w:val="24"/>
        </w:rPr>
        <w:t>Name</w:t>
      </w:r>
      <w:proofErr w:type="gramEnd"/>
      <w:r w:rsidR="00604649">
        <w:rPr>
          <w:rFonts w:cstheme="minorHAnsi"/>
          <w:sz w:val="24"/>
        </w:rPr>
        <w:t xml:space="preserve"> the </w:t>
      </w:r>
      <w:proofErr w:type="spellStart"/>
      <w:r w:rsidR="00604649">
        <w:rPr>
          <w:rFonts w:cstheme="minorHAnsi"/>
          <w:sz w:val="24"/>
        </w:rPr>
        <w:t>chinese</w:t>
      </w:r>
      <w:proofErr w:type="spellEnd"/>
      <w:r w:rsidR="00604649">
        <w:rPr>
          <w:rFonts w:cstheme="minorHAnsi"/>
          <w:sz w:val="24"/>
        </w:rPr>
        <w:t xml:space="preserve"> e-mail and messaging company that IBM is acquiring and which will be part of its </w:t>
      </w:r>
      <w:proofErr w:type="spellStart"/>
      <w:r w:rsidR="00604649">
        <w:rPr>
          <w:rFonts w:cstheme="minorHAnsi"/>
          <w:sz w:val="24"/>
        </w:rPr>
        <w:t>lotous</w:t>
      </w:r>
      <w:proofErr w:type="spellEnd"/>
      <w:r w:rsidR="00604649">
        <w:rPr>
          <w:rFonts w:cstheme="minorHAnsi"/>
          <w:sz w:val="24"/>
        </w:rPr>
        <w:t xml:space="preserve"> </w:t>
      </w:r>
      <w:proofErr w:type="spellStart"/>
      <w:r w:rsidR="00604649">
        <w:rPr>
          <w:rFonts w:cstheme="minorHAnsi"/>
          <w:sz w:val="24"/>
        </w:rPr>
        <w:t>bluehouse</w:t>
      </w:r>
      <w:proofErr w:type="spellEnd"/>
      <w:r w:rsidR="00604649">
        <w:rPr>
          <w:rFonts w:cstheme="minorHAnsi"/>
          <w:sz w:val="24"/>
        </w:rPr>
        <w:t xml:space="preserve"> project</w:t>
      </w:r>
    </w:p>
    <w:p w:rsidR="00DA3609" w:rsidRPr="00604649" w:rsidRDefault="00DA3609" w:rsidP="00DA3609">
      <w:pPr>
        <w:pStyle w:val="ListParagraph"/>
        <w:numPr>
          <w:ilvl w:val="0"/>
          <w:numId w:val="17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Bug Fix</w:t>
      </w:r>
    </w:p>
    <w:p w:rsidR="00DA3609" w:rsidRPr="00604649" w:rsidRDefault="00DA3609" w:rsidP="00DA3609">
      <w:pPr>
        <w:pStyle w:val="ListParagraph"/>
        <w:numPr>
          <w:ilvl w:val="0"/>
          <w:numId w:val="17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604649">
        <w:rPr>
          <w:rFonts w:eastAsia="Times New Roman" w:cstheme="minorHAnsi"/>
          <w:color w:val="333333"/>
          <w:sz w:val="21"/>
          <w:szCs w:val="21"/>
        </w:rPr>
        <w:t>Outblaze</w:t>
      </w:r>
      <w:proofErr w:type="spellEnd"/>
    </w:p>
    <w:p w:rsidR="00DA3609" w:rsidRPr="00604649" w:rsidRDefault="00DA3609" w:rsidP="00DA3609">
      <w:pPr>
        <w:pStyle w:val="ListParagraph"/>
        <w:numPr>
          <w:ilvl w:val="0"/>
          <w:numId w:val="17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R Innovation</w:t>
      </w:r>
    </w:p>
    <w:p w:rsidR="00DA3609" w:rsidRPr="00604649" w:rsidRDefault="00DA3609" w:rsidP="00DA3609">
      <w:pPr>
        <w:pStyle w:val="ListParagraph"/>
        <w:numPr>
          <w:ilvl w:val="0"/>
          <w:numId w:val="17"/>
        </w:numPr>
        <w:shd w:val="clear" w:color="auto" w:fill="FFFFFF"/>
        <w:spacing w:after="300" w:line="240" w:lineRule="auto"/>
        <w:textAlignment w:val="baseline"/>
        <w:rPr>
          <w:ins w:id="1" w:author="Unknown"/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softHyphen/>
      </w:r>
      <w:r w:rsidRPr="00604649">
        <w:rPr>
          <w:rFonts w:eastAsia="Times New Roman" w:cstheme="minorHAnsi"/>
          <w:color w:val="333333"/>
          <w:sz w:val="21"/>
          <w:szCs w:val="21"/>
        </w:rPr>
        <w:softHyphen/>
        <w:t>Processor</w:t>
      </w:r>
    </w:p>
    <w:p w:rsidR="006B4060" w:rsidRPr="00604649" w:rsidRDefault="00DA3609" w:rsidP="00DA3609">
      <w:pPr>
        <w:ind w:left="720"/>
        <w:rPr>
          <w:rFonts w:eastAsia="Times New Roman" w:cstheme="minorHAnsi"/>
          <w:color w:val="333333"/>
          <w:sz w:val="21"/>
          <w:szCs w:val="21"/>
        </w:rPr>
      </w:pPr>
      <w:proofErr w:type="spellStart"/>
      <w:ins w:id="2" w:author="Unknown">
        <w:r w:rsidRPr="00604649">
          <w:rPr>
            <w:rFonts w:eastAsia="Times New Roman" w:cstheme="minorHAnsi"/>
            <w:color w:val="333333"/>
            <w:sz w:val="21"/>
            <w:szCs w:val="21"/>
          </w:rPr>
          <w:t>Ans</w:t>
        </w:r>
        <w:proofErr w:type="gramStart"/>
        <w:r w:rsidRPr="00604649">
          <w:rPr>
            <w:rFonts w:eastAsia="Times New Roman" w:cstheme="minorHAnsi"/>
            <w:color w:val="333333"/>
            <w:sz w:val="21"/>
            <w:szCs w:val="21"/>
          </w:rPr>
          <w:t>:Outblaze</w:t>
        </w:r>
      </w:ins>
      <w:proofErr w:type="spellEnd"/>
      <w:proofErr w:type="gramEnd"/>
    </w:p>
    <w:p w:rsidR="00E77891" w:rsidRPr="00604649" w:rsidRDefault="00E77891" w:rsidP="00B4069B">
      <w:pPr>
        <w:pStyle w:val="ListParagraph"/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25. ‘Share what you know </w:t>
      </w:r>
      <w:proofErr w:type="gramStart"/>
      <w:r>
        <w:rPr>
          <w:rFonts w:eastAsia="Times New Roman" w:cstheme="minorHAnsi"/>
          <w:color w:val="333333"/>
          <w:sz w:val="21"/>
          <w:szCs w:val="21"/>
        </w:rPr>
        <w:t>‘ is</w:t>
      </w:r>
      <w:proofErr w:type="gramEnd"/>
      <w:r>
        <w:rPr>
          <w:rFonts w:eastAsia="Times New Roman" w:cstheme="minorHAnsi"/>
          <w:color w:val="333333"/>
          <w:sz w:val="21"/>
          <w:szCs w:val="21"/>
        </w:rPr>
        <w:t xml:space="preserve"> the tagline for..?</w:t>
      </w:r>
    </w:p>
    <w:p w:rsidR="00B4069B" w:rsidRPr="00604649" w:rsidRDefault="00B4069B" w:rsidP="00B4069B">
      <w:pPr>
        <w:pStyle w:val="ListParagraph"/>
        <w:numPr>
          <w:ilvl w:val="0"/>
          <w:numId w:val="18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Yahoo’s era</w:t>
      </w:r>
    </w:p>
    <w:p w:rsidR="00B4069B" w:rsidRPr="00604649" w:rsidRDefault="00B4069B" w:rsidP="00B4069B">
      <w:pPr>
        <w:pStyle w:val="ListParagraph"/>
        <w:numPr>
          <w:ilvl w:val="0"/>
          <w:numId w:val="18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Facebook’s Revolution</w:t>
      </w:r>
    </w:p>
    <w:p w:rsidR="00E77891" w:rsidRDefault="00B4069B" w:rsidP="00E77891">
      <w:pPr>
        <w:pStyle w:val="ListParagraph"/>
        <w:numPr>
          <w:ilvl w:val="0"/>
          <w:numId w:val="18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 xml:space="preserve">Google’s </w:t>
      </w:r>
      <w:proofErr w:type="spellStart"/>
      <w:r w:rsidRPr="00604649">
        <w:rPr>
          <w:rFonts w:eastAsia="Times New Roman" w:cstheme="minorHAnsi"/>
          <w:color w:val="333333"/>
          <w:sz w:val="21"/>
          <w:szCs w:val="21"/>
        </w:rPr>
        <w:t>Knol</w:t>
      </w:r>
      <w:proofErr w:type="spellEnd"/>
    </w:p>
    <w:p w:rsidR="00B4069B" w:rsidRPr="00E77891" w:rsidRDefault="00B4069B" w:rsidP="00E77891">
      <w:pPr>
        <w:pStyle w:val="ListParagraph"/>
        <w:numPr>
          <w:ilvl w:val="0"/>
          <w:numId w:val="18"/>
        </w:numPr>
        <w:shd w:val="clear" w:color="auto" w:fill="FFFFFF"/>
        <w:spacing w:after="300" w:line="240" w:lineRule="auto"/>
        <w:textAlignment w:val="baseline"/>
        <w:rPr>
          <w:ins w:id="3" w:author="Unknown"/>
          <w:rFonts w:eastAsia="Times New Roman" w:cstheme="minorHAnsi"/>
          <w:color w:val="333333"/>
          <w:sz w:val="21"/>
          <w:szCs w:val="21"/>
        </w:rPr>
      </w:pPr>
      <w:r w:rsidRPr="00E77891">
        <w:rPr>
          <w:rFonts w:eastAsia="Times New Roman" w:cstheme="minorHAnsi"/>
          <w:color w:val="333333"/>
          <w:sz w:val="21"/>
          <w:szCs w:val="21"/>
        </w:rPr>
        <w:t xml:space="preserve">Oracle’s </w:t>
      </w:r>
      <w:proofErr w:type="spellStart"/>
      <w:r w:rsidRPr="00E77891">
        <w:rPr>
          <w:rFonts w:eastAsia="Times New Roman" w:cstheme="minorHAnsi"/>
          <w:color w:val="333333"/>
          <w:sz w:val="21"/>
          <w:szCs w:val="21"/>
        </w:rPr>
        <w:t>Wora</w:t>
      </w:r>
      <w:proofErr w:type="spellEnd"/>
    </w:p>
    <w:p w:rsidR="00B4069B" w:rsidRPr="00604649" w:rsidRDefault="00B4069B" w:rsidP="00B4069B">
      <w:pPr>
        <w:shd w:val="clear" w:color="auto" w:fill="FFFFFF"/>
        <w:spacing w:after="300" w:line="240" w:lineRule="auto"/>
        <w:textAlignment w:val="baseline"/>
        <w:rPr>
          <w:ins w:id="4" w:author="Unknown"/>
          <w:rFonts w:eastAsia="Times New Roman" w:cstheme="minorHAnsi"/>
          <w:color w:val="333333"/>
          <w:sz w:val="21"/>
          <w:szCs w:val="21"/>
        </w:rPr>
      </w:pPr>
      <w:proofErr w:type="spellStart"/>
      <w:ins w:id="5" w:author="Unknown">
        <w:r w:rsidRPr="00604649">
          <w:rPr>
            <w:rFonts w:eastAsia="Times New Roman" w:cstheme="minorHAnsi"/>
            <w:color w:val="333333"/>
            <w:sz w:val="21"/>
            <w:szCs w:val="21"/>
          </w:rPr>
          <w:t>Ans</w:t>
        </w:r>
        <w:proofErr w:type="gramStart"/>
        <w:r w:rsidRPr="00604649">
          <w:rPr>
            <w:rFonts w:eastAsia="Times New Roman" w:cstheme="minorHAnsi"/>
            <w:color w:val="333333"/>
            <w:sz w:val="21"/>
            <w:szCs w:val="21"/>
          </w:rPr>
          <w:t>:</w:t>
        </w:r>
      </w:ins>
      <w:r w:rsidR="00E77891">
        <w:rPr>
          <w:rFonts w:eastAsia="Times New Roman" w:cstheme="minorHAnsi"/>
          <w:color w:val="333333"/>
          <w:sz w:val="21"/>
          <w:szCs w:val="21"/>
        </w:rPr>
        <w:t>C</w:t>
      </w:r>
      <w:proofErr w:type="spellEnd"/>
      <w:proofErr w:type="gramEnd"/>
    </w:p>
    <w:p w:rsidR="00B4069B" w:rsidRPr="00604649" w:rsidRDefault="00B4069B" w:rsidP="00B4069B">
      <w:pPr>
        <w:pStyle w:val="ListParagraph"/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 xml:space="preserve">26. </w:t>
      </w:r>
      <w:ins w:id="6" w:author="Unknown">
        <w:r w:rsidRPr="00604649">
          <w:rPr>
            <w:rFonts w:eastAsia="Times New Roman" w:cstheme="minorHAnsi"/>
            <w:color w:val="333333"/>
            <w:sz w:val="21"/>
            <w:szCs w:val="21"/>
          </w:rPr>
          <w:t>Expand JIDL.</w:t>
        </w:r>
      </w:ins>
    </w:p>
    <w:p w:rsidR="00B4069B" w:rsidRPr="00604649" w:rsidRDefault="00B4069B" w:rsidP="00B4069B">
      <w:pPr>
        <w:pStyle w:val="ListParagraph"/>
        <w:numPr>
          <w:ilvl w:val="0"/>
          <w:numId w:val="19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lastRenderedPageBreak/>
        <w:t>Java Interface Definition Language</w:t>
      </w:r>
    </w:p>
    <w:p w:rsidR="00B4069B" w:rsidRPr="00604649" w:rsidRDefault="00B4069B" w:rsidP="00B4069B">
      <w:pPr>
        <w:pStyle w:val="ListParagraph"/>
        <w:numPr>
          <w:ilvl w:val="0"/>
          <w:numId w:val="19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 xml:space="preserve">Jar Integrated Derivative Language </w:t>
      </w:r>
    </w:p>
    <w:p w:rsidR="00B4069B" w:rsidRPr="00604649" w:rsidRDefault="00B4069B" w:rsidP="00B4069B">
      <w:pPr>
        <w:pStyle w:val="ListParagraph"/>
        <w:numPr>
          <w:ilvl w:val="0"/>
          <w:numId w:val="19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Java Integrated Definition Language</w:t>
      </w:r>
    </w:p>
    <w:p w:rsidR="00B4069B" w:rsidRPr="00604649" w:rsidRDefault="00B4069B" w:rsidP="00B4069B">
      <w:pPr>
        <w:pStyle w:val="ListParagraph"/>
        <w:numPr>
          <w:ilvl w:val="0"/>
          <w:numId w:val="19"/>
        </w:numPr>
        <w:shd w:val="clear" w:color="auto" w:fill="FFFFFF"/>
        <w:spacing w:after="300" w:line="240" w:lineRule="auto"/>
        <w:textAlignment w:val="baseline"/>
        <w:rPr>
          <w:ins w:id="7" w:author="Unknown"/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Java Integration Decision Language</w:t>
      </w:r>
    </w:p>
    <w:p w:rsidR="00B4069B" w:rsidRPr="00604649" w:rsidRDefault="0004616E" w:rsidP="00B4069B">
      <w:pPr>
        <w:shd w:val="clear" w:color="auto" w:fill="FFFFFF"/>
        <w:spacing w:after="300" w:line="240" w:lineRule="auto"/>
        <w:textAlignment w:val="baseline"/>
        <w:rPr>
          <w:ins w:id="8" w:author="Unknown"/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Ans-A</w:t>
      </w:r>
    </w:p>
    <w:p w:rsidR="00F4041D" w:rsidRPr="00604649" w:rsidRDefault="00F4041D" w:rsidP="00B4069B">
      <w:pPr>
        <w:shd w:val="clear" w:color="auto" w:fill="FFFFFF"/>
        <w:spacing w:after="300" w:line="240" w:lineRule="auto"/>
        <w:ind w:left="360"/>
        <w:textAlignment w:val="baseline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27.</w:t>
      </w:r>
      <w:r w:rsidR="00CD0B79">
        <w:rPr>
          <w:rFonts w:eastAsia="Times New Roman" w:cstheme="minorHAnsi"/>
          <w:color w:val="333333"/>
          <w:sz w:val="21"/>
          <w:szCs w:val="21"/>
        </w:rPr>
        <w:t xml:space="preserve"> </w:t>
      </w:r>
      <w:r>
        <w:rPr>
          <w:rFonts w:eastAsia="Times New Roman" w:cstheme="minorHAnsi"/>
          <w:color w:val="333333"/>
          <w:sz w:val="21"/>
          <w:szCs w:val="21"/>
        </w:rPr>
        <w:t xml:space="preserve">Name the three Indian cities where Amazon has software development </w:t>
      </w:r>
      <w:proofErr w:type="spellStart"/>
      <w:r>
        <w:rPr>
          <w:rFonts w:eastAsia="Times New Roman" w:cstheme="minorHAnsi"/>
          <w:color w:val="333333"/>
          <w:sz w:val="21"/>
          <w:szCs w:val="21"/>
        </w:rPr>
        <w:t>centers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>?</w:t>
      </w:r>
    </w:p>
    <w:p w:rsidR="00B4069B" w:rsidRPr="00604649" w:rsidRDefault="00B4069B" w:rsidP="00B4069B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604649">
        <w:rPr>
          <w:rFonts w:eastAsia="Times New Roman" w:cstheme="minorHAnsi"/>
          <w:color w:val="333333"/>
          <w:sz w:val="21"/>
          <w:szCs w:val="21"/>
        </w:rPr>
        <w:t>Chennai,Nagpur</w:t>
      </w:r>
      <w:proofErr w:type="spellEnd"/>
      <w:r w:rsidRPr="00604649">
        <w:rPr>
          <w:rFonts w:eastAsia="Times New Roman" w:cstheme="minorHAnsi"/>
          <w:color w:val="333333"/>
          <w:sz w:val="21"/>
          <w:szCs w:val="21"/>
        </w:rPr>
        <w:t xml:space="preserve"> and ,Bhubaneswar</w:t>
      </w:r>
    </w:p>
    <w:p w:rsidR="00B4069B" w:rsidRPr="00604649" w:rsidRDefault="00B4069B" w:rsidP="00B4069B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604649">
        <w:rPr>
          <w:rFonts w:eastAsia="Times New Roman" w:cstheme="minorHAnsi"/>
          <w:color w:val="333333"/>
          <w:sz w:val="21"/>
          <w:szCs w:val="21"/>
        </w:rPr>
        <w:t>Bangalore,Chennai</w:t>
      </w:r>
      <w:proofErr w:type="spellEnd"/>
      <w:r w:rsidRPr="00604649">
        <w:rPr>
          <w:rFonts w:eastAsia="Times New Roman" w:cstheme="minorHAnsi"/>
          <w:color w:val="333333"/>
          <w:sz w:val="21"/>
          <w:szCs w:val="21"/>
        </w:rPr>
        <w:t xml:space="preserve"> and Hyderabad</w:t>
      </w:r>
    </w:p>
    <w:p w:rsidR="00B4069B" w:rsidRPr="00604649" w:rsidRDefault="00B4069B" w:rsidP="00B4069B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Delhi, Punjab and Pune</w:t>
      </w:r>
    </w:p>
    <w:p w:rsidR="00B4069B" w:rsidRPr="00604649" w:rsidRDefault="00B4069B" w:rsidP="00B4069B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textAlignment w:val="baseline"/>
        <w:rPr>
          <w:ins w:id="9" w:author="Unknown"/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 xml:space="preserve">Chennai, </w:t>
      </w:r>
      <w:proofErr w:type="spellStart"/>
      <w:r w:rsidRPr="00604649">
        <w:rPr>
          <w:rFonts w:eastAsia="Times New Roman" w:cstheme="minorHAnsi"/>
          <w:color w:val="333333"/>
          <w:sz w:val="21"/>
          <w:szCs w:val="21"/>
        </w:rPr>
        <w:t>Maharastra</w:t>
      </w:r>
      <w:proofErr w:type="spellEnd"/>
      <w:r w:rsidRPr="00604649">
        <w:rPr>
          <w:rFonts w:eastAsia="Times New Roman" w:cstheme="minorHAnsi"/>
          <w:color w:val="333333"/>
          <w:sz w:val="21"/>
          <w:szCs w:val="21"/>
        </w:rPr>
        <w:t xml:space="preserve"> and Hyderabad</w:t>
      </w:r>
    </w:p>
    <w:p w:rsidR="00B4069B" w:rsidRPr="00604649" w:rsidRDefault="00E75F22" w:rsidP="00B4069B">
      <w:pPr>
        <w:shd w:val="clear" w:color="auto" w:fill="FFFFFF"/>
        <w:spacing w:after="300" w:line="240" w:lineRule="auto"/>
        <w:ind w:left="720" w:firstLine="720"/>
        <w:textAlignment w:val="baseline"/>
        <w:rPr>
          <w:ins w:id="10" w:author="Unknown"/>
          <w:rFonts w:eastAsia="Times New Roman" w:cstheme="minorHAnsi"/>
          <w:color w:val="333333"/>
          <w:sz w:val="21"/>
          <w:szCs w:val="21"/>
        </w:rPr>
      </w:pPr>
      <w:proofErr w:type="spellStart"/>
      <w:r>
        <w:rPr>
          <w:rFonts w:eastAsia="Times New Roman" w:cstheme="minorHAnsi"/>
          <w:color w:val="333333"/>
          <w:sz w:val="21"/>
          <w:szCs w:val="21"/>
        </w:rPr>
        <w:t>Ans.B</w:t>
      </w:r>
      <w:proofErr w:type="spellEnd"/>
    </w:p>
    <w:p w:rsidR="00CC1657" w:rsidRPr="00604649" w:rsidRDefault="00CC1657" w:rsidP="00B4069B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28</w:t>
      </w:r>
      <w:proofErr w:type="gramStart"/>
      <w:r>
        <w:rPr>
          <w:rFonts w:eastAsia="Times New Roman" w:cstheme="minorHAnsi"/>
          <w:color w:val="333333"/>
          <w:sz w:val="21"/>
          <w:szCs w:val="21"/>
        </w:rPr>
        <w:t>.Google’s</w:t>
      </w:r>
      <w:proofErr w:type="gramEnd"/>
      <w:r>
        <w:rPr>
          <w:rFonts w:eastAsia="Times New Roman" w:cstheme="minorHAnsi"/>
          <w:color w:val="333333"/>
          <w:sz w:val="21"/>
          <w:szCs w:val="21"/>
        </w:rPr>
        <w:t xml:space="preserve"> new software that lets mobile phone users share their location with close contacts is called ….?</w:t>
      </w:r>
    </w:p>
    <w:p w:rsidR="00B4069B" w:rsidRPr="00604649" w:rsidRDefault="00B4069B" w:rsidP="00B4069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Longitude</w:t>
      </w:r>
    </w:p>
    <w:p w:rsidR="00B4069B" w:rsidRPr="00604649" w:rsidRDefault="00B4069B" w:rsidP="00B4069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Height</w:t>
      </w:r>
    </w:p>
    <w:p w:rsidR="00B4069B" w:rsidRPr="00604649" w:rsidRDefault="00B4069B" w:rsidP="00B4069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Latitude</w:t>
      </w:r>
    </w:p>
    <w:p w:rsidR="00B4069B" w:rsidRPr="00604649" w:rsidRDefault="00B4069B" w:rsidP="00B4069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Remote Place</w:t>
      </w:r>
    </w:p>
    <w:p w:rsidR="00B4069B" w:rsidRPr="00604649" w:rsidRDefault="00B4069B" w:rsidP="00B4069B">
      <w:pPr>
        <w:shd w:val="clear" w:color="auto" w:fill="FFFFFF"/>
        <w:tabs>
          <w:tab w:val="left" w:pos="2018"/>
        </w:tabs>
        <w:spacing w:after="0" w:line="240" w:lineRule="auto"/>
        <w:ind w:left="360"/>
        <w:textAlignment w:val="baseline"/>
        <w:rPr>
          <w:ins w:id="11" w:author="Unknown"/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ab/>
      </w:r>
    </w:p>
    <w:p w:rsidR="00B4069B" w:rsidRPr="00604649" w:rsidRDefault="00B65A5A" w:rsidP="00B4069B">
      <w:pPr>
        <w:shd w:val="clear" w:color="auto" w:fill="FFFFFF"/>
        <w:spacing w:after="300" w:line="240" w:lineRule="auto"/>
        <w:ind w:firstLine="360"/>
        <w:textAlignment w:val="baseline"/>
        <w:rPr>
          <w:ins w:id="12" w:author="Unknown"/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Ans-C</w:t>
      </w:r>
    </w:p>
    <w:p w:rsidR="0079136A" w:rsidRPr="00604649" w:rsidRDefault="0079136A" w:rsidP="00B4069B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29</w:t>
      </w:r>
      <w:proofErr w:type="gramStart"/>
      <w:r>
        <w:rPr>
          <w:rFonts w:eastAsia="Times New Roman" w:cstheme="minorHAnsi"/>
          <w:color w:val="333333"/>
          <w:sz w:val="21"/>
          <w:szCs w:val="21"/>
        </w:rPr>
        <w:t>.Wilber</w:t>
      </w:r>
      <w:proofErr w:type="gramEnd"/>
      <w:r>
        <w:rPr>
          <w:rFonts w:eastAsia="Times New Roman" w:cstheme="minorHAnsi"/>
          <w:color w:val="333333"/>
          <w:sz w:val="21"/>
          <w:szCs w:val="21"/>
        </w:rPr>
        <w:t xml:space="preserve"> is the official mascot of…..</w:t>
      </w:r>
    </w:p>
    <w:p w:rsidR="00B4069B" w:rsidRPr="00604649" w:rsidRDefault="00B4069B" w:rsidP="00B4069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GIMP</w:t>
      </w:r>
    </w:p>
    <w:p w:rsidR="00B4069B" w:rsidRPr="00604649" w:rsidRDefault="00B4069B" w:rsidP="00B4069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SIMP</w:t>
      </w:r>
    </w:p>
    <w:p w:rsidR="00B4069B" w:rsidRPr="00604649" w:rsidRDefault="00B4069B" w:rsidP="00B4069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AIWM</w:t>
      </w:r>
    </w:p>
    <w:p w:rsidR="00B4069B" w:rsidRPr="00604649" w:rsidRDefault="00B4069B" w:rsidP="00B4069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ins w:id="13" w:author="Unknown"/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OPMS</w:t>
      </w:r>
    </w:p>
    <w:p w:rsidR="00E56C8E" w:rsidRPr="00604649" w:rsidRDefault="00B4069B" w:rsidP="00B4069B">
      <w:pPr>
        <w:ind w:left="720"/>
        <w:rPr>
          <w:rFonts w:cstheme="minorHAnsi"/>
          <w:sz w:val="24"/>
        </w:rPr>
      </w:pPr>
      <w:proofErr w:type="spellStart"/>
      <w:ins w:id="14" w:author="Unknown">
        <w:r w:rsidRPr="00604649">
          <w:rPr>
            <w:rFonts w:eastAsia="Times New Roman" w:cstheme="minorHAnsi"/>
            <w:color w:val="333333"/>
            <w:sz w:val="21"/>
            <w:szCs w:val="21"/>
          </w:rPr>
          <w:t>Ans</w:t>
        </w:r>
        <w:proofErr w:type="gramStart"/>
        <w:r w:rsidRPr="00604649">
          <w:rPr>
            <w:rFonts w:eastAsia="Times New Roman" w:cstheme="minorHAnsi"/>
            <w:color w:val="333333"/>
            <w:sz w:val="21"/>
            <w:szCs w:val="21"/>
          </w:rPr>
          <w:t>:</w:t>
        </w:r>
      </w:ins>
      <w:r w:rsidR="0079136A">
        <w:rPr>
          <w:rFonts w:eastAsia="Times New Roman" w:cstheme="minorHAnsi"/>
          <w:color w:val="333333"/>
          <w:sz w:val="21"/>
          <w:szCs w:val="21"/>
        </w:rPr>
        <w:t>A</w:t>
      </w:r>
      <w:proofErr w:type="spellEnd"/>
      <w:proofErr w:type="gramEnd"/>
    </w:p>
    <w:p w:rsidR="00646E4D" w:rsidRPr="00604649" w:rsidRDefault="00B4069B" w:rsidP="00646E4D">
      <w:pPr>
        <w:rPr>
          <w:rFonts w:cstheme="minorHAnsi"/>
        </w:rPr>
      </w:pPr>
      <w:r w:rsidRPr="00604649">
        <w:rPr>
          <w:rFonts w:cstheme="minorHAnsi"/>
        </w:rPr>
        <w:tab/>
        <w:t>30.</w:t>
      </w:r>
      <w:r w:rsidR="00646E4D" w:rsidRPr="00604649">
        <w:rPr>
          <w:rFonts w:cstheme="minorHAnsi"/>
        </w:rPr>
        <w:t xml:space="preserve"> </w:t>
      </w:r>
      <w:r w:rsidR="00646E4D" w:rsidRPr="00604649">
        <w:rPr>
          <w:rFonts w:cstheme="minorHAnsi"/>
        </w:rPr>
        <w:t xml:space="preserve"> The basic unit of a excel </w:t>
      </w:r>
      <w:proofErr w:type="spellStart"/>
      <w:r w:rsidR="00646E4D" w:rsidRPr="00604649">
        <w:rPr>
          <w:rFonts w:cstheme="minorHAnsi"/>
        </w:rPr>
        <w:t>spreadsheet</w:t>
      </w:r>
      <w:proofErr w:type="spellEnd"/>
      <w:r w:rsidR="00646E4D" w:rsidRPr="00604649">
        <w:rPr>
          <w:rFonts w:cstheme="minorHAnsi"/>
        </w:rPr>
        <w:t xml:space="preserve"> where we enter data is called 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A. Tab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B. Box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C. Cell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D. None of the Above</w:t>
      </w:r>
    </w:p>
    <w:p w:rsidR="00646E4D" w:rsidRPr="00604649" w:rsidRDefault="00646E4D" w:rsidP="00646E4D">
      <w:pPr>
        <w:tabs>
          <w:tab w:val="left" w:pos="1005"/>
        </w:tabs>
        <w:rPr>
          <w:rFonts w:cstheme="minorHAnsi"/>
        </w:rPr>
      </w:pPr>
      <w:r w:rsidRPr="00604649">
        <w:rPr>
          <w:rFonts w:cstheme="minorHAnsi"/>
        </w:rPr>
        <w:t>Ans- C</w:t>
      </w:r>
      <w:r w:rsidRPr="00604649">
        <w:rPr>
          <w:rFonts w:cstheme="minorHAnsi"/>
        </w:rPr>
        <w:tab/>
      </w:r>
    </w:p>
    <w:p w:rsidR="00646E4D" w:rsidRPr="00604649" w:rsidRDefault="00646E4D" w:rsidP="00646E4D">
      <w:pPr>
        <w:rPr>
          <w:rFonts w:cstheme="minorHAnsi"/>
        </w:rPr>
      </w:pPr>
    </w:p>
    <w:p w:rsidR="00646E4D" w:rsidRPr="00604649" w:rsidRDefault="00646E4D" w:rsidP="00646E4D">
      <w:pPr>
        <w:rPr>
          <w:rFonts w:cstheme="minorHAnsi"/>
        </w:rPr>
      </w:pPr>
    </w:p>
    <w:p w:rsidR="00646E4D" w:rsidRPr="00604649" w:rsidRDefault="00646E4D" w:rsidP="00646E4D">
      <w:pPr>
        <w:rPr>
          <w:rFonts w:cstheme="minorHAnsi"/>
        </w:rPr>
      </w:pP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31.</w:t>
      </w:r>
      <w:r w:rsidRPr="00604649">
        <w:rPr>
          <w:rFonts w:cstheme="minorHAnsi"/>
        </w:rPr>
        <w:t xml:space="preserve"> What is a spider?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A. A computer Virus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lastRenderedPageBreak/>
        <w:t xml:space="preserve">B. A program that </w:t>
      </w:r>
      <w:proofErr w:type="spellStart"/>
      <w:r w:rsidRPr="00604649">
        <w:rPr>
          <w:rFonts w:cstheme="minorHAnsi"/>
        </w:rPr>
        <w:t>catalogs</w:t>
      </w:r>
      <w:proofErr w:type="spellEnd"/>
      <w:r w:rsidRPr="00604649">
        <w:rPr>
          <w:rFonts w:cstheme="minorHAnsi"/>
        </w:rPr>
        <w:t xml:space="preserve"> website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C. A hacker who breaks into computer systems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D. An application for viewing Websites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Ans- B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32</w:t>
      </w:r>
      <w:r w:rsidRPr="00604649">
        <w:rPr>
          <w:rFonts w:cstheme="minorHAnsi"/>
        </w:rPr>
        <w:t xml:space="preserve">. Which of the following word processors came </w:t>
      </w:r>
      <w:proofErr w:type="gramStart"/>
      <w:r w:rsidRPr="00604649">
        <w:rPr>
          <w:rFonts w:cstheme="minorHAnsi"/>
        </w:rPr>
        <w:t>first</w:t>
      </w:r>
      <w:proofErr w:type="gramEnd"/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A. WordPerfect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B. MS Word</w:t>
      </w:r>
    </w:p>
    <w:p w:rsidR="00646E4D" w:rsidRPr="00604649" w:rsidRDefault="00646E4D" w:rsidP="00646E4D">
      <w:pPr>
        <w:rPr>
          <w:rFonts w:cstheme="minorHAnsi"/>
        </w:rPr>
      </w:pPr>
      <w:proofErr w:type="spellStart"/>
      <w:r w:rsidRPr="00604649">
        <w:rPr>
          <w:rFonts w:cstheme="minorHAnsi"/>
        </w:rPr>
        <w:t>C.Lotus</w:t>
      </w:r>
      <w:proofErr w:type="spellEnd"/>
      <w:r w:rsidRPr="00604649">
        <w:rPr>
          <w:rFonts w:cstheme="minorHAnsi"/>
        </w:rPr>
        <w:t xml:space="preserve"> Notes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D. WordStar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Ans-D</w:t>
      </w:r>
    </w:p>
    <w:p w:rsidR="00646E4D" w:rsidRPr="00604649" w:rsidRDefault="00B23D53" w:rsidP="00646E4D">
      <w:pPr>
        <w:rPr>
          <w:rFonts w:cstheme="minorHAnsi"/>
        </w:rPr>
      </w:pPr>
      <w:r w:rsidRPr="00604649">
        <w:rPr>
          <w:rFonts w:cstheme="minorHAnsi"/>
        </w:rPr>
        <w:t>33</w:t>
      </w:r>
      <w:r w:rsidR="00646E4D" w:rsidRPr="00604649">
        <w:rPr>
          <w:rFonts w:cstheme="minorHAnsi"/>
        </w:rPr>
        <w:t>. What is the name of the UPI based application launched on 30</w:t>
      </w:r>
      <w:r w:rsidR="00646E4D" w:rsidRPr="00604649">
        <w:rPr>
          <w:rFonts w:cstheme="minorHAnsi"/>
          <w:vertAlign w:val="superscript"/>
        </w:rPr>
        <w:t>th</w:t>
      </w:r>
      <w:r w:rsidR="00646E4D" w:rsidRPr="00604649">
        <w:rPr>
          <w:rFonts w:cstheme="minorHAnsi"/>
        </w:rPr>
        <w:t xml:space="preserve"> </w:t>
      </w:r>
      <w:proofErr w:type="spellStart"/>
      <w:r w:rsidR="00646E4D" w:rsidRPr="00604649">
        <w:rPr>
          <w:rFonts w:cstheme="minorHAnsi"/>
        </w:rPr>
        <w:t>dec</w:t>
      </w:r>
      <w:proofErr w:type="spellEnd"/>
      <w:r w:rsidR="00646E4D" w:rsidRPr="00604649">
        <w:rPr>
          <w:rFonts w:cstheme="minorHAnsi"/>
        </w:rPr>
        <w:t xml:space="preserve"> 2016 by government of India to encourage digital payments and </w:t>
      </w:r>
      <w:proofErr w:type="gramStart"/>
      <w:r w:rsidR="00646E4D" w:rsidRPr="00604649">
        <w:rPr>
          <w:rFonts w:cstheme="minorHAnsi"/>
        </w:rPr>
        <w:t>services ?</w:t>
      </w:r>
      <w:proofErr w:type="gramEnd"/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A. e-cash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B. e-Money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C. BHIM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 xml:space="preserve">D. </w:t>
      </w:r>
      <w:proofErr w:type="spellStart"/>
      <w:r w:rsidRPr="00604649">
        <w:rPr>
          <w:rFonts w:cstheme="minorHAnsi"/>
        </w:rPr>
        <w:t>Paytm</w:t>
      </w:r>
      <w:proofErr w:type="spellEnd"/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Ans-C</w:t>
      </w:r>
    </w:p>
    <w:p w:rsidR="00646E4D" w:rsidRPr="00604649" w:rsidRDefault="00B23D53" w:rsidP="00646E4D">
      <w:pPr>
        <w:rPr>
          <w:rFonts w:cstheme="minorHAnsi"/>
        </w:rPr>
      </w:pPr>
      <w:r w:rsidRPr="00604649">
        <w:rPr>
          <w:rFonts w:cstheme="minorHAnsi"/>
        </w:rPr>
        <w:t>34</w:t>
      </w:r>
      <w:r w:rsidR="00646E4D" w:rsidRPr="00604649">
        <w:rPr>
          <w:rFonts w:cstheme="minorHAnsi"/>
        </w:rPr>
        <w:t>. What is USSD number reserved for e-payment?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A.*90#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B.*99#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C.*55#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D.*00#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Ans-B</w:t>
      </w:r>
    </w:p>
    <w:p w:rsidR="00646E4D" w:rsidRPr="00604649" w:rsidRDefault="00646E4D" w:rsidP="00646E4D">
      <w:pPr>
        <w:rPr>
          <w:rFonts w:cstheme="minorHAnsi"/>
        </w:rPr>
      </w:pPr>
    </w:p>
    <w:p w:rsidR="00646E4D" w:rsidRPr="00604649" w:rsidRDefault="00646E4D" w:rsidP="00646E4D">
      <w:pPr>
        <w:rPr>
          <w:rFonts w:cstheme="minorHAnsi"/>
        </w:rPr>
      </w:pPr>
    </w:p>
    <w:p w:rsidR="00646E4D" w:rsidRPr="00604649" w:rsidRDefault="00646E4D" w:rsidP="00646E4D">
      <w:pPr>
        <w:rPr>
          <w:rFonts w:cstheme="minorHAnsi"/>
        </w:rPr>
      </w:pPr>
    </w:p>
    <w:p w:rsidR="00646E4D" w:rsidRPr="00604649" w:rsidRDefault="00B23D53" w:rsidP="00646E4D">
      <w:pPr>
        <w:rPr>
          <w:rFonts w:cstheme="minorHAnsi"/>
        </w:rPr>
      </w:pPr>
      <w:r w:rsidRPr="00604649">
        <w:rPr>
          <w:rFonts w:cstheme="minorHAnsi"/>
        </w:rPr>
        <w:t>35</w:t>
      </w:r>
      <w:r w:rsidR="00646E4D" w:rsidRPr="00604649">
        <w:rPr>
          <w:rFonts w:cstheme="minorHAnsi"/>
        </w:rPr>
        <w:t>. Which company bought the popular video teleconferencing software ‘</w:t>
      </w:r>
      <w:proofErr w:type="gramStart"/>
      <w:r w:rsidR="00646E4D" w:rsidRPr="00604649">
        <w:rPr>
          <w:rFonts w:cstheme="minorHAnsi"/>
        </w:rPr>
        <w:t>Skype</w:t>
      </w:r>
      <w:proofErr w:type="gramEnd"/>
      <w:r w:rsidR="00646E4D" w:rsidRPr="00604649">
        <w:rPr>
          <w:rFonts w:cstheme="minorHAnsi"/>
        </w:rPr>
        <w:t>’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A. Google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lastRenderedPageBreak/>
        <w:t>B. Accenture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C. Oracle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D. Microsoft</w:t>
      </w:r>
    </w:p>
    <w:p w:rsidR="00646E4D" w:rsidRPr="00604649" w:rsidRDefault="00646E4D" w:rsidP="00646E4D">
      <w:pPr>
        <w:rPr>
          <w:rFonts w:cstheme="minorHAnsi"/>
        </w:rPr>
      </w:pPr>
      <w:r w:rsidRPr="00604649">
        <w:rPr>
          <w:rFonts w:cstheme="minorHAnsi"/>
        </w:rPr>
        <w:t>Ans-D</w:t>
      </w:r>
    </w:p>
    <w:p w:rsidR="0036674D" w:rsidRPr="00604649" w:rsidRDefault="0036674D" w:rsidP="000E2964">
      <w:pPr>
        <w:rPr>
          <w:rFonts w:cstheme="minorHAnsi"/>
        </w:rPr>
      </w:pPr>
    </w:p>
    <w:p w:rsidR="000E2964" w:rsidRPr="00604649" w:rsidRDefault="000E2964" w:rsidP="00EF334C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</w:p>
    <w:p w:rsidR="00EF334C" w:rsidRPr="00604649" w:rsidRDefault="00EF334C" w:rsidP="00EF334C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</w:p>
    <w:p w:rsidR="002B7015" w:rsidRPr="00604649" w:rsidRDefault="002B7015">
      <w:pPr>
        <w:rPr>
          <w:rFonts w:cstheme="minorHAnsi"/>
        </w:rPr>
      </w:pPr>
    </w:p>
    <w:p w:rsidR="00EF6E68" w:rsidRPr="00604649" w:rsidRDefault="00D34347" w:rsidP="00D34347">
      <w:pPr>
        <w:ind w:left="36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36</w:t>
      </w:r>
      <w:proofErr w:type="gramStart"/>
      <w:r w:rsidRPr="00604649">
        <w:rPr>
          <w:rFonts w:cstheme="minorHAnsi"/>
          <w:sz w:val="24"/>
        </w:rPr>
        <w:t>.</w:t>
      </w:r>
      <w:r w:rsidR="00EF6E68" w:rsidRPr="00604649">
        <w:rPr>
          <w:rFonts w:cstheme="minorHAnsi"/>
          <w:sz w:val="24"/>
        </w:rPr>
        <w:t>Which</w:t>
      </w:r>
      <w:proofErr w:type="gramEnd"/>
      <w:r w:rsidR="00EF6E68" w:rsidRPr="00604649">
        <w:rPr>
          <w:rFonts w:cstheme="minorHAnsi"/>
          <w:sz w:val="24"/>
        </w:rPr>
        <w:t xml:space="preserve"> of the following is used in RAM?</w:t>
      </w:r>
    </w:p>
    <w:p w:rsidR="00EF6E68" w:rsidRPr="00604649" w:rsidRDefault="00EF6E68" w:rsidP="00EF6E68">
      <w:pPr>
        <w:pStyle w:val="ListParagraph"/>
        <w:numPr>
          <w:ilvl w:val="0"/>
          <w:numId w:val="22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Conductor</w:t>
      </w:r>
    </w:p>
    <w:p w:rsidR="00EF6E68" w:rsidRPr="00604649" w:rsidRDefault="00EF6E68" w:rsidP="00EF6E68">
      <w:pPr>
        <w:pStyle w:val="ListParagraph"/>
        <w:numPr>
          <w:ilvl w:val="0"/>
          <w:numId w:val="22"/>
        </w:numPr>
        <w:rPr>
          <w:rFonts w:cstheme="minorHAnsi"/>
          <w:sz w:val="24"/>
        </w:rPr>
      </w:pPr>
      <w:proofErr w:type="spellStart"/>
      <w:r w:rsidRPr="00604649">
        <w:rPr>
          <w:rFonts w:cstheme="minorHAnsi"/>
          <w:sz w:val="24"/>
        </w:rPr>
        <w:t>Semi conductor</w:t>
      </w:r>
      <w:proofErr w:type="spellEnd"/>
    </w:p>
    <w:p w:rsidR="00EF6E68" w:rsidRPr="00604649" w:rsidRDefault="00EF6E68" w:rsidP="00EF6E68">
      <w:pPr>
        <w:pStyle w:val="ListParagraph"/>
        <w:numPr>
          <w:ilvl w:val="0"/>
          <w:numId w:val="22"/>
        </w:numPr>
        <w:rPr>
          <w:rFonts w:cstheme="minorHAnsi"/>
          <w:sz w:val="24"/>
        </w:rPr>
      </w:pPr>
      <w:proofErr w:type="spellStart"/>
      <w:r w:rsidRPr="00604649">
        <w:rPr>
          <w:rFonts w:cstheme="minorHAnsi"/>
          <w:sz w:val="24"/>
        </w:rPr>
        <w:t>Vaccum</w:t>
      </w:r>
      <w:proofErr w:type="spellEnd"/>
      <w:r w:rsidRPr="00604649">
        <w:rPr>
          <w:rFonts w:cstheme="minorHAnsi"/>
          <w:sz w:val="24"/>
        </w:rPr>
        <w:t xml:space="preserve"> Tubes</w:t>
      </w:r>
    </w:p>
    <w:p w:rsidR="00EF6E68" w:rsidRPr="00604649" w:rsidRDefault="00EF6E68" w:rsidP="00EF6E68">
      <w:pPr>
        <w:pStyle w:val="ListParagraph"/>
        <w:numPr>
          <w:ilvl w:val="0"/>
          <w:numId w:val="22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Transistor</w:t>
      </w:r>
    </w:p>
    <w:p w:rsidR="00EF6E68" w:rsidRPr="00604649" w:rsidRDefault="00EF6E68" w:rsidP="00EF6E68">
      <w:pPr>
        <w:ind w:left="108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Ans-b</w:t>
      </w:r>
    </w:p>
    <w:p w:rsidR="00EF6E68" w:rsidRPr="00604649" w:rsidRDefault="00D34347" w:rsidP="00D34347">
      <w:pPr>
        <w:ind w:firstLine="72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37</w:t>
      </w:r>
      <w:proofErr w:type="gramStart"/>
      <w:r w:rsidRPr="00604649">
        <w:rPr>
          <w:rFonts w:cstheme="minorHAnsi"/>
          <w:sz w:val="24"/>
        </w:rPr>
        <w:t>.</w:t>
      </w:r>
      <w:r w:rsidR="00EF6E68" w:rsidRPr="00604649">
        <w:rPr>
          <w:rFonts w:cstheme="minorHAnsi"/>
          <w:sz w:val="24"/>
        </w:rPr>
        <w:t>Who</w:t>
      </w:r>
      <w:proofErr w:type="gramEnd"/>
      <w:r w:rsidR="00EF6E68" w:rsidRPr="00604649">
        <w:rPr>
          <w:rFonts w:cstheme="minorHAnsi"/>
          <w:sz w:val="24"/>
        </w:rPr>
        <w:t xml:space="preserve"> was the founder of Bluetooth ?</w:t>
      </w:r>
    </w:p>
    <w:p w:rsidR="00EF6E68" w:rsidRPr="00604649" w:rsidRDefault="00EF6E68" w:rsidP="00EF6E68">
      <w:pPr>
        <w:pStyle w:val="ListParagraph"/>
        <w:numPr>
          <w:ilvl w:val="0"/>
          <w:numId w:val="23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Ericson</w:t>
      </w:r>
    </w:p>
    <w:p w:rsidR="00EF6E68" w:rsidRPr="00604649" w:rsidRDefault="00EF6E68" w:rsidP="00EF6E68">
      <w:pPr>
        <w:pStyle w:val="ListParagraph"/>
        <w:numPr>
          <w:ilvl w:val="0"/>
          <w:numId w:val="23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Martin Cooper</w:t>
      </w:r>
    </w:p>
    <w:p w:rsidR="00EF6E68" w:rsidRPr="00604649" w:rsidRDefault="00EF6E68" w:rsidP="00EF6E68">
      <w:pPr>
        <w:pStyle w:val="ListParagraph"/>
        <w:numPr>
          <w:ilvl w:val="0"/>
          <w:numId w:val="23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Steve Jobs</w:t>
      </w:r>
    </w:p>
    <w:p w:rsidR="00EF6E68" w:rsidRPr="00604649" w:rsidRDefault="00EF6E68" w:rsidP="00EF6E68">
      <w:pPr>
        <w:pStyle w:val="ListParagraph"/>
        <w:numPr>
          <w:ilvl w:val="0"/>
          <w:numId w:val="23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Apple</w:t>
      </w:r>
    </w:p>
    <w:p w:rsidR="00EF6E68" w:rsidRPr="00604649" w:rsidRDefault="00EF6E68" w:rsidP="00EF6E68">
      <w:pPr>
        <w:ind w:left="72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Ans-a</w:t>
      </w:r>
    </w:p>
    <w:p w:rsidR="00EF6E68" w:rsidRPr="00604649" w:rsidRDefault="00EF6E68" w:rsidP="00D34347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Who was the father of internet?</w:t>
      </w:r>
    </w:p>
    <w:p w:rsidR="00EF6E68" w:rsidRPr="00604649" w:rsidRDefault="00EF6E68" w:rsidP="00EF6E68">
      <w:pPr>
        <w:pStyle w:val="ListParagraph"/>
        <w:numPr>
          <w:ilvl w:val="0"/>
          <w:numId w:val="24"/>
        </w:numPr>
        <w:rPr>
          <w:rFonts w:cstheme="minorHAnsi"/>
          <w:sz w:val="24"/>
        </w:rPr>
      </w:pPr>
      <w:proofErr w:type="spellStart"/>
      <w:r w:rsidRPr="00604649">
        <w:rPr>
          <w:rFonts w:cstheme="minorHAnsi"/>
          <w:sz w:val="24"/>
        </w:rPr>
        <w:t>Chales</w:t>
      </w:r>
      <w:proofErr w:type="spellEnd"/>
      <w:r w:rsidRPr="00604649">
        <w:rPr>
          <w:rFonts w:cstheme="minorHAnsi"/>
          <w:sz w:val="24"/>
        </w:rPr>
        <w:t xml:space="preserve"> Babbage</w:t>
      </w:r>
    </w:p>
    <w:p w:rsidR="00EF6E68" w:rsidRPr="00604649" w:rsidRDefault="00EF6E68" w:rsidP="00EF6E68">
      <w:pPr>
        <w:pStyle w:val="ListParagraph"/>
        <w:numPr>
          <w:ilvl w:val="0"/>
          <w:numId w:val="24"/>
        </w:numPr>
        <w:rPr>
          <w:rFonts w:cstheme="minorHAnsi"/>
          <w:sz w:val="24"/>
        </w:rPr>
      </w:pPr>
      <w:proofErr w:type="spellStart"/>
      <w:r w:rsidRPr="00604649">
        <w:rPr>
          <w:rFonts w:cstheme="minorHAnsi"/>
          <w:sz w:val="24"/>
        </w:rPr>
        <w:t>Vint</w:t>
      </w:r>
      <w:proofErr w:type="spellEnd"/>
      <w:r w:rsidRPr="00604649">
        <w:rPr>
          <w:rFonts w:cstheme="minorHAnsi"/>
          <w:sz w:val="24"/>
        </w:rPr>
        <w:t xml:space="preserve"> Cerf</w:t>
      </w:r>
    </w:p>
    <w:p w:rsidR="00EF6E68" w:rsidRPr="00604649" w:rsidRDefault="00EF6E68" w:rsidP="00EF6E68">
      <w:pPr>
        <w:pStyle w:val="ListParagraph"/>
        <w:numPr>
          <w:ilvl w:val="0"/>
          <w:numId w:val="24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Denis Riche</w:t>
      </w:r>
    </w:p>
    <w:p w:rsidR="00EF6E68" w:rsidRPr="00604649" w:rsidRDefault="00EF6E68" w:rsidP="00EF6E68">
      <w:pPr>
        <w:pStyle w:val="ListParagraph"/>
        <w:numPr>
          <w:ilvl w:val="0"/>
          <w:numId w:val="24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Martin Cooper</w:t>
      </w:r>
    </w:p>
    <w:p w:rsidR="00EF6E68" w:rsidRPr="00604649" w:rsidRDefault="00EF6E68" w:rsidP="00EF6E68">
      <w:pPr>
        <w:ind w:left="72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Ans-b</w:t>
      </w:r>
    </w:p>
    <w:p w:rsidR="00EF6E68" w:rsidRPr="00604649" w:rsidRDefault="00D34347" w:rsidP="00D34347">
      <w:pPr>
        <w:ind w:left="36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39</w:t>
      </w:r>
      <w:proofErr w:type="gramStart"/>
      <w:r w:rsidRPr="00604649">
        <w:rPr>
          <w:rFonts w:cstheme="minorHAnsi"/>
          <w:sz w:val="24"/>
        </w:rPr>
        <w:t>.</w:t>
      </w:r>
      <w:r w:rsidR="00EF6E68" w:rsidRPr="00604649">
        <w:rPr>
          <w:rFonts w:cstheme="minorHAnsi"/>
          <w:sz w:val="24"/>
        </w:rPr>
        <w:t>What</w:t>
      </w:r>
      <w:proofErr w:type="gramEnd"/>
      <w:r w:rsidR="00EF6E68" w:rsidRPr="00604649">
        <w:rPr>
          <w:rFonts w:cstheme="minorHAnsi"/>
          <w:sz w:val="24"/>
        </w:rPr>
        <w:t xml:space="preserve"> is the name of first super computer of India?</w:t>
      </w:r>
    </w:p>
    <w:p w:rsidR="00EF6E68" w:rsidRPr="00604649" w:rsidRDefault="00EF6E68" w:rsidP="00EF6E68">
      <w:pPr>
        <w:pStyle w:val="ListParagraph"/>
        <w:numPr>
          <w:ilvl w:val="0"/>
          <w:numId w:val="25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Saga 220</w:t>
      </w:r>
    </w:p>
    <w:p w:rsidR="00EF6E68" w:rsidRPr="00604649" w:rsidRDefault="00EF6E68" w:rsidP="00EF6E68">
      <w:pPr>
        <w:pStyle w:val="ListParagraph"/>
        <w:numPr>
          <w:ilvl w:val="0"/>
          <w:numId w:val="25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PARAM 8000</w:t>
      </w:r>
    </w:p>
    <w:p w:rsidR="00EF6E68" w:rsidRPr="00604649" w:rsidRDefault="00EF6E68" w:rsidP="00EF6E68">
      <w:pPr>
        <w:pStyle w:val="ListParagraph"/>
        <w:numPr>
          <w:ilvl w:val="0"/>
          <w:numId w:val="25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ENIAC</w:t>
      </w:r>
    </w:p>
    <w:p w:rsidR="002F7236" w:rsidRPr="00604649" w:rsidRDefault="002F7236" w:rsidP="00EF6E68">
      <w:pPr>
        <w:pStyle w:val="ListParagraph"/>
        <w:numPr>
          <w:ilvl w:val="0"/>
          <w:numId w:val="25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None of these</w:t>
      </w:r>
    </w:p>
    <w:p w:rsidR="00EF6E68" w:rsidRPr="00604649" w:rsidRDefault="00EF6E68" w:rsidP="00EF6E68">
      <w:pPr>
        <w:pStyle w:val="ListParagraph"/>
        <w:ind w:left="1080"/>
        <w:rPr>
          <w:rFonts w:cstheme="minorHAnsi"/>
          <w:sz w:val="24"/>
        </w:rPr>
      </w:pPr>
      <w:r w:rsidRPr="00604649">
        <w:rPr>
          <w:rFonts w:cstheme="minorHAnsi"/>
          <w:sz w:val="24"/>
        </w:rPr>
        <w:t>Ans-b</w:t>
      </w:r>
    </w:p>
    <w:p w:rsidR="00FD147A" w:rsidRPr="00604649" w:rsidRDefault="002F7236" w:rsidP="002F7236">
      <w:pPr>
        <w:ind w:firstLine="720"/>
        <w:rPr>
          <w:rFonts w:cstheme="minorHAnsi"/>
          <w:sz w:val="24"/>
        </w:rPr>
      </w:pPr>
      <w:r w:rsidRPr="00604649">
        <w:rPr>
          <w:rFonts w:cstheme="minorHAnsi"/>
          <w:sz w:val="24"/>
        </w:rPr>
        <w:lastRenderedPageBreak/>
        <w:t>Ans-b</w:t>
      </w:r>
    </w:p>
    <w:p w:rsidR="00920426" w:rsidRPr="00604649" w:rsidRDefault="00920426" w:rsidP="009204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40.</w:t>
      </w:r>
      <w:r w:rsidRPr="00604649">
        <w:rPr>
          <w:rFonts w:cstheme="minorHAnsi"/>
          <w:color w:val="1B1B1B"/>
        </w:rPr>
        <w:t xml:space="preserve">____________terminals (formerly known as cash registers) </w:t>
      </w:r>
      <w:proofErr w:type="gramStart"/>
      <w:r w:rsidRPr="00604649">
        <w:rPr>
          <w:rFonts w:cstheme="minorHAnsi"/>
          <w:color w:val="1B1B1B"/>
        </w:rPr>
        <w:t>are</w:t>
      </w:r>
      <w:proofErr w:type="gramEnd"/>
      <w:r w:rsidRPr="00604649">
        <w:rPr>
          <w:rFonts w:cstheme="minorHAnsi"/>
          <w:color w:val="1B1B1B"/>
        </w:rPr>
        <w:t xml:space="preserve"> often connected to complex inventory and sales computer systems.</w:t>
      </w:r>
    </w:p>
    <w:p w:rsidR="00920426" w:rsidRPr="00604649" w:rsidRDefault="00920426" w:rsidP="0092042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Data</w:t>
      </w:r>
    </w:p>
    <w:p w:rsidR="00920426" w:rsidRPr="00604649" w:rsidRDefault="00920426" w:rsidP="0092042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Point-of-sale (POS)</w:t>
      </w:r>
    </w:p>
    <w:p w:rsidR="00920426" w:rsidRPr="00604649" w:rsidRDefault="00920426" w:rsidP="0092042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Sales</w:t>
      </w:r>
    </w:p>
    <w:p w:rsidR="00920426" w:rsidRPr="00604649" w:rsidRDefault="00920426" w:rsidP="0092042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Query</w:t>
      </w:r>
    </w:p>
    <w:p w:rsidR="00AD3148" w:rsidRPr="00604649" w:rsidRDefault="00AD3148" w:rsidP="00AD314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Ans-b</w:t>
      </w:r>
    </w:p>
    <w:p w:rsidR="00920426" w:rsidRPr="00604649" w:rsidRDefault="00920426" w:rsidP="009204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</w:p>
    <w:p w:rsidR="00920426" w:rsidRPr="00604649" w:rsidRDefault="00920426" w:rsidP="009204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41.</w:t>
      </w:r>
      <w:r w:rsidRPr="00604649">
        <w:rPr>
          <w:rFonts w:cstheme="minorHAnsi"/>
          <w:color w:val="1B1B1B"/>
        </w:rPr>
        <w:t xml:space="preserve"> The ability to recover and read deleted or damaged files from a criminal’s computer is an example of a law enforcement specialty called:</w:t>
      </w:r>
    </w:p>
    <w:p w:rsidR="00920426" w:rsidRPr="00604649" w:rsidRDefault="00920426" w:rsidP="00920426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proofErr w:type="gramStart"/>
      <w:r w:rsidRPr="00604649">
        <w:rPr>
          <w:rFonts w:cstheme="minorHAnsi"/>
          <w:color w:val="1B1B1B"/>
        </w:rPr>
        <w:t>robotics</w:t>
      </w:r>
      <w:proofErr w:type="gramEnd"/>
      <w:r w:rsidRPr="00604649">
        <w:rPr>
          <w:rFonts w:cstheme="minorHAnsi"/>
          <w:color w:val="1B1B1B"/>
        </w:rPr>
        <w:t>.</w:t>
      </w:r>
    </w:p>
    <w:p w:rsidR="00920426" w:rsidRPr="00604649" w:rsidRDefault="00920426" w:rsidP="00920426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proofErr w:type="gramStart"/>
      <w:r w:rsidRPr="00604649">
        <w:rPr>
          <w:rFonts w:cstheme="minorHAnsi"/>
          <w:color w:val="1B1B1B"/>
        </w:rPr>
        <w:t>simulation</w:t>
      </w:r>
      <w:proofErr w:type="gramEnd"/>
      <w:r w:rsidRPr="00604649">
        <w:rPr>
          <w:rFonts w:cstheme="minorHAnsi"/>
          <w:color w:val="1B1B1B"/>
        </w:rPr>
        <w:t>.</w:t>
      </w:r>
    </w:p>
    <w:p w:rsidR="00920426" w:rsidRPr="00604649" w:rsidRDefault="00920426" w:rsidP="00920426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proofErr w:type="gramStart"/>
      <w:r w:rsidRPr="00604649">
        <w:rPr>
          <w:rFonts w:cstheme="minorHAnsi"/>
          <w:color w:val="1B1B1B"/>
        </w:rPr>
        <w:t>computer</w:t>
      </w:r>
      <w:proofErr w:type="gramEnd"/>
      <w:r w:rsidRPr="00604649">
        <w:rPr>
          <w:rFonts w:cstheme="minorHAnsi"/>
          <w:color w:val="1B1B1B"/>
        </w:rPr>
        <w:t xml:space="preserve"> forensics.</w:t>
      </w:r>
    </w:p>
    <w:p w:rsidR="00920426" w:rsidRPr="00604649" w:rsidRDefault="00920426" w:rsidP="00920426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proofErr w:type="gramStart"/>
      <w:r w:rsidRPr="00604649">
        <w:rPr>
          <w:rFonts w:cstheme="minorHAnsi"/>
          <w:color w:val="1B1B1B"/>
        </w:rPr>
        <w:t>animation</w:t>
      </w:r>
      <w:proofErr w:type="gramEnd"/>
      <w:r w:rsidRPr="00604649">
        <w:rPr>
          <w:rFonts w:cstheme="minorHAnsi"/>
          <w:color w:val="1B1B1B"/>
        </w:rPr>
        <w:t>.</w:t>
      </w:r>
    </w:p>
    <w:p w:rsidR="00E676B3" w:rsidRPr="00604649" w:rsidRDefault="00E676B3" w:rsidP="00E676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Ans-c</w:t>
      </w:r>
    </w:p>
    <w:p w:rsidR="00920426" w:rsidRPr="00604649" w:rsidRDefault="00920426" w:rsidP="009204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42</w:t>
      </w:r>
      <w:proofErr w:type="gramStart"/>
      <w:r w:rsidRPr="00604649">
        <w:rPr>
          <w:rFonts w:cstheme="minorHAnsi"/>
          <w:color w:val="1B1B1B"/>
        </w:rPr>
        <w:t>.</w:t>
      </w:r>
      <w:r w:rsidRPr="00604649">
        <w:rPr>
          <w:rFonts w:cstheme="minorHAnsi"/>
          <w:color w:val="1B1B1B"/>
        </w:rPr>
        <w:t>Which</w:t>
      </w:r>
      <w:proofErr w:type="gramEnd"/>
      <w:r w:rsidRPr="00604649">
        <w:rPr>
          <w:rFonts w:cstheme="minorHAnsi"/>
          <w:color w:val="1B1B1B"/>
        </w:rPr>
        <w:t xml:space="preserve"> of the following is NOT one of the four major data processing functions of a computer?</w:t>
      </w:r>
    </w:p>
    <w:p w:rsidR="00920426" w:rsidRPr="00604649" w:rsidRDefault="00920426" w:rsidP="00920426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gathering data</w:t>
      </w:r>
    </w:p>
    <w:p w:rsidR="00920426" w:rsidRPr="00604649" w:rsidRDefault="00920426" w:rsidP="00920426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processing data into information</w:t>
      </w:r>
    </w:p>
    <w:p w:rsidR="00920426" w:rsidRPr="00604649" w:rsidRDefault="00920426" w:rsidP="00920426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proofErr w:type="spellStart"/>
      <w:r w:rsidRPr="00604649">
        <w:rPr>
          <w:rFonts w:cstheme="minorHAnsi"/>
          <w:color w:val="1B1B1B"/>
        </w:rPr>
        <w:t>analyzing</w:t>
      </w:r>
      <w:proofErr w:type="spellEnd"/>
      <w:r w:rsidRPr="00604649">
        <w:rPr>
          <w:rFonts w:cstheme="minorHAnsi"/>
          <w:color w:val="1B1B1B"/>
        </w:rPr>
        <w:t xml:space="preserve"> the data or information</w:t>
      </w:r>
    </w:p>
    <w:p w:rsidR="00920426" w:rsidRPr="00604649" w:rsidRDefault="00920426" w:rsidP="00920426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storing the data or information</w:t>
      </w:r>
    </w:p>
    <w:p w:rsidR="00D33DF9" w:rsidRPr="00604649" w:rsidRDefault="00D33DF9" w:rsidP="00D33D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Ans-c</w:t>
      </w:r>
    </w:p>
    <w:p w:rsidR="00920426" w:rsidRPr="00604649" w:rsidRDefault="00920426" w:rsidP="00920426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920426" w:rsidRPr="00604649" w:rsidRDefault="00920426" w:rsidP="00920426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43</w:t>
      </w:r>
      <w:proofErr w:type="gramStart"/>
      <w:r w:rsidRPr="00604649">
        <w:rPr>
          <w:rFonts w:eastAsia="Times New Roman" w:cstheme="minorHAnsi"/>
          <w:color w:val="333333"/>
          <w:sz w:val="21"/>
          <w:szCs w:val="21"/>
        </w:rPr>
        <w:t>.Which</w:t>
      </w:r>
      <w:proofErr w:type="gramEnd"/>
      <w:r w:rsidRPr="00604649">
        <w:rPr>
          <w:rFonts w:eastAsia="Times New Roman" w:cstheme="minorHAnsi"/>
          <w:color w:val="333333"/>
          <w:sz w:val="21"/>
          <w:szCs w:val="21"/>
        </w:rPr>
        <w:t xml:space="preserve"> project, launched in November 2008, is Google going to terminate on February 28?</w:t>
      </w:r>
    </w:p>
    <w:p w:rsidR="00920426" w:rsidRPr="00604649" w:rsidRDefault="00920426" w:rsidP="0092042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Message</w:t>
      </w:r>
    </w:p>
    <w:p w:rsidR="00920426" w:rsidRPr="00604649" w:rsidRDefault="00920426" w:rsidP="0092042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604649">
        <w:rPr>
          <w:rFonts w:eastAsia="Times New Roman" w:cstheme="minorHAnsi"/>
          <w:color w:val="333333"/>
          <w:sz w:val="21"/>
          <w:szCs w:val="21"/>
        </w:rPr>
        <w:t>Ourkit</w:t>
      </w:r>
      <w:proofErr w:type="spellEnd"/>
    </w:p>
    <w:p w:rsidR="00920426" w:rsidRPr="00604649" w:rsidRDefault="00920426" w:rsidP="0092042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Print Ads</w:t>
      </w:r>
    </w:p>
    <w:p w:rsidR="00920426" w:rsidRPr="00604649" w:rsidRDefault="00920426" w:rsidP="0092042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 xml:space="preserve"> Tumbler</w:t>
      </w:r>
    </w:p>
    <w:p w:rsidR="00920426" w:rsidRPr="00604649" w:rsidRDefault="00920426" w:rsidP="00920426">
      <w:pPr>
        <w:shd w:val="clear" w:color="auto" w:fill="FFFFFF"/>
        <w:spacing w:after="300" w:line="240" w:lineRule="auto"/>
        <w:ind w:left="720" w:firstLine="72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Ans</w:t>
      </w:r>
      <w:proofErr w:type="gramStart"/>
      <w:r w:rsidRPr="00604649">
        <w:rPr>
          <w:rFonts w:eastAsia="Times New Roman" w:cstheme="minorHAnsi"/>
          <w:color w:val="333333"/>
          <w:sz w:val="21"/>
          <w:szCs w:val="21"/>
        </w:rPr>
        <w:t>;.</w:t>
      </w:r>
      <w:proofErr w:type="gramEnd"/>
      <w:r w:rsidRPr="00604649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gramStart"/>
      <w:r w:rsidRPr="00604649">
        <w:rPr>
          <w:rFonts w:eastAsia="Times New Roman" w:cstheme="minorHAnsi"/>
          <w:color w:val="333333"/>
          <w:sz w:val="21"/>
          <w:szCs w:val="21"/>
        </w:rPr>
        <w:t>Print Ads.</w:t>
      </w:r>
      <w:proofErr w:type="gramEnd"/>
    </w:p>
    <w:p w:rsidR="00920426" w:rsidRPr="00604649" w:rsidRDefault="00920426" w:rsidP="00920426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 xml:space="preserve">. </w:t>
      </w:r>
    </w:p>
    <w:p w:rsidR="00920426" w:rsidRPr="00604649" w:rsidRDefault="00920426" w:rsidP="00920426">
      <w:pPr>
        <w:shd w:val="clear" w:color="auto" w:fill="FFFFFF"/>
        <w:spacing w:after="300" w:line="240" w:lineRule="auto"/>
        <w:ind w:left="720" w:firstLine="720"/>
        <w:textAlignment w:val="baseline"/>
        <w:rPr>
          <w:ins w:id="15" w:author="Unknown"/>
          <w:rFonts w:eastAsia="Times New Roman" w:cstheme="minorHAnsi"/>
          <w:color w:val="333333"/>
          <w:sz w:val="21"/>
          <w:szCs w:val="21"/>
        </w:rPr>
      </w:pPr>
    </w:p>
    <w:p w:rsidR="00920426" w:rsidRPr="00604649" w:rsidRDefault="00D909F5" w:rsidP="00920426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44</w:t>
      </w:r>
      <w:proofErr w:type="gramStart"/>
      <w:r w:rsidR="00920426" w:rsidRPr="00604649">
        <w:rPr>
          <w:rFonts w:eastAsia="Times New Roman" w:cstheme="minorHAnsi"/>
          <w:color w:val="333333"/>
          <w:sz w:val="21"/>
          <w:szCs w:val="21"/>
        </w:rPr>
        <w:t>.</w:t>
      </w:r>
      <w:ins w:id="16" w:author="Unknown">
        <w:r w:rsidR="00920426" w:rsidRPr="00604649">
          <w:rPr>
            <w:rFonts w:eastAsia="Times New Roman" w:cstheme="minorHAnsi"/>
            <w:color w:val="333333"/>
            <w:sz w:val="21"/>
            <w:szCs w:val="21"/>
          </w:rPr>
          <w:t>Name</w:t>
        </w:r>
        <w:proofErr w:type="gramEnd"/>
        <w:r w:rsidR="00920426" w:rsidRPr="00604649">
          <w:rPr>
            <w:rFonts w:eastAsia="Times New Roman" w:cstheme="minorHAnsi"/>
            <w:color w:val="333333"/>
            <w:sz w:val="21"/>
            <w:szCs w:val="21"/>
          </w:rPr>
          <w:t xml:space="preserve"> Amazon’s self-publishing service wherein any US citizen can sign up for an account, upload and sell eBooks through Amazon.</w:t>
        </w:r>
      </w:ins>
    </w:p>
    <w:p w:rsidR="00920426" w:rsidRPr="00604649" w:rsidRDefault="00920426" w:rsidP="0092042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File Transfer Protocol(FTP)</w:t>
      </w:r>
    </w:p>
    <w:p w:rsidR="00920426" w:rsidRPr="00604649" w:rsidRDefault="00920426" w:rsidP="0092042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Digital Text Platform(DTP)</w:t>
      </w:r>
    </w:p>
    <w:p w:rsidR="00920426" w:rsidRPr="00604649" w:rsidRDefault="00920426" w:rsidP="0092042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604649">
        <w:rPr>
          <w:rFonts w:eastAsia="Times New Roman" w:cstheme="minorHAnsi"/>
          <w:color w:val="333333"/>
          <w:sz w:val="21"/>
          <w:szCs w:val="21"/>
        </w:rPr>
        <w:t>Hyper Text Transfer Protocol(HTTP)</w:t>
      </w:r>
    </w:p>
    <w:p w:rsidR="00920426" w:rsidRPr="00604649" w:rsidRDefault="00920426" w:rsidP="0092042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604649">
        <w:rPr>
          <w:rFonts w:eastAsia="Times New Roman" w:cstheme="minorHAnsi"/>
          <w:color w:val="333333"/>
          <w:sz w:val="21"/>
          <w:szCs w:val="21"/>
        </w:rPr>
        <w:t>Sipher</w:t>
      </w:r>
      <w:proofErr w:type="spellEnd"/>
      <w:r w:rsidRPr="00604649">
        <w:rPr>
          <w:rFonts w:eastAsia="Times New Roman" w:cstheme="minorHAnsi"/>
          <w:color w:val="333333"/>
          <w:sz w:val="21"/>
          <w:szCs w:val="21"/>
        </w:rPr>
        <w:t xml:space="preserve"> Transfer Protocol</w:t>
      </w:r>
    </w:p>
    <w:p w:rsidR="00920426" w:rsidRPr="00604649" w:rsidRDefault="00920426" w:rsidP="00920426">
      <w:pPr>
        <w:pStyle w:val="ListParagraph"/>
        <w:shd w:val="clear" w:color="auto" w:fill="FFFFFF"/>
        <w:spacing w:after="0" w:line="240" w:lineRule="auto"/>
        <w:textAlignment w:val="baseline"/>
        <w:rPr>
          <w:ins w:id="17" w:author="Unknown"/>
          <w:rFonts w:eastAsia="Times New Roman" w:cstheme="minorHAnsi"/>
          <w:color w:val="333333"/>
          <w:sz w:val="21"/>
          <w:szCs w:val="21"/>
        </w:rPr>
      </w:pPr>
    </w:p>
    <w:p w:rsidR="00920426" w:rsidRPr="00604649" w:rsidRDefault="00920426" w:rsidP="00920426">
      <w:pPr>
        <w:shd w:val="clear" w:color="auto" w:fill="FFFFFF"/>
        <w:spacing w:after="300" w:line="240" w:lineRule="auto"/>
        <w:ind w:firstLine="360"/>
        <w:textAlignment w:val="baseline"/>
        <w:rPr>
          <w:ins w:id="18" w:author="Unknown"/>
          <w:rFonts w:eastAsia="Times New Roman" w:cstheme="minorHAnsi"/>
          <w:color w:val="333333"/>
          <w:sz w:val="21"/>
          <w:szCs w:val="21"/>
        </w:rPr>
      </w:pPr>
      <w:proofErr w:type="spellStart"/>
      <w:ins w:id="19" w:author="Unknown">
        <w:r w:rsidRPr="00604649">
          <w:rPr>
            <w:rFonts w:eastAsia="Times New Roman" w:cstheme="minorHAnsi"/>
            <w:color w:val="333333"/>
            <w:sz w:val="21"/>
            <w:szCs w:val="21"/>
          </w:rPr>
          <w:t>Ans</w:t>
        </w:r>
        <w:proofErr w:type="gramStart"/>
        <w:r w:rsidRPr="00604649">
          <w:rPr>
            <w:rFonts w:eastAsia="Times New Roman" w:cstheme="minorHAnsi"/>
            <w:color w:val="333333"/>
            <w:sz w:val="21"/>
            <w:szCs w:val="21"/>
          </w:rPr>
          <w:t>:Digital</w:t>
        </w:r>
        <w:proofErr w:type="spellEnd"/>
        <w:proofErr w:type="gramEnd"/>
        <w:r w:rsidRPr="00604649">
          <w:rPr>
            <w:rFonts w:eastAsia="Times New Roman" w:cstheme="minorHAnsi"/>
            <w:color w:val="333333"/>
            <w:sz w:val="21"/>
            <w:szCs w:val="21"/>
          </w:rPr>
          <w:t xml:space="preserve"> Text Platform (DTP).</w:t>
        </w:r>
      </w:ins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920426" w:rsidRPr="00604649" w:rsidRDefault="00D909F5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45</w:t>
      </w:r>
      <w:proofErr w:type="gramStart"/>
      <w:r w:rsidR="00920426" w:rsidRPr="00604649">
        <w:rPr>
          <w:rFonts w:cstheme="minorHAnsi"/>
          <w:color w:val="1B1B1B"/>
        </w:rPr>
        <w:t>.Who</w:t>
      </w:r>
      <w:proofErr w:type="gramEnd"/>
      <w:r w:rsidR="00920426" w:rsidRPr="00604649">
        <w:rPr>
          <w:rFonts w:cstheme="minorHAnsi"/>
          <w:color w:val="1B1B1B"/>
        </w:rPr>
        <w:t xml:space="preserve"> was taken charge has the new CEO and MD of Infosys?</w:t>
      </w: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 .</w:t>
      </w:r>
      <w:proofErr w:type="spellStart"/>
      <w:r w:rsidRPr="00604649">
        <w:rPr>
          <w:rFonts w:cstheme="minorHAnsi"/>
          <w:color w:val="1B1B1B"/>
        </w:rPr>
        <w:t>Satya</w:t>
      </w:r>
      <w:proofErr w:type="spellEnd"/>
      <w:r w:rsidRPr="00604649">
        <w:rPr>
          <w:rFonts w:cstheme="minorHAnsi"/>
          <w:color w:val="1B1B1B"/>
        </w:rPr>
        <w:t xml:space="preserve"> </w:t>
      </w:r>
      <w:proofErr w:type="spellStart"/>
      <w:r w:rsidRPr="00604649">
        <w:rPr>
          <w:rFonts w:cstheme="minorHAnsi"/>
          <w:color w:val="1B1B1B"/>
        </w:rPr>
        <w:t>Nadella</w:t>
      </w:r>
      <w:proofErr w:type="spellEnd"/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lastRenderedPageBreak/>
        <w:t xml:space="preserve">B. </w:t>
      </w:r>
      <w:proofErr w:type="spellStart"/>
      <w:r w:rsidRPr="00604649">
        <w:rPr>
          <w:rFonts w:cstheme="minorHAnsi"/>
          <w:color w:val="1B1B1B"/>
        </w:rPr>
        <w:t>Salil</w:t>
      </w:r>
      <w:proofErr w:type="spellEnd"/>
      <w:r w:rsidRPr="00604649">
        <w:rPr>
          <w:rFonts w:cstheme="minorHAnsi"/>
          <w:color w:val="1B1B1B"/>
        </w:rPr>
        <w:t xml:space="preserve"> </w:t>
      </w:r>
      <w:proofErr w:type="spellStart"/>
      <w:r w:rsidRPr="00604649">
        <w:rPr>
          <w:rFonts w:cstheme="minorHAnsi"/>
          <w:color w:val="1B1B1B"/>
        </w:rPr>
        <w:t>parekh</w:t>
      </w:r>
      <w:proofErr w:type="spellEnd"/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C .</w:t>
      </w:r>
      <w:proofErr w:type="spellStart"/>
      <w:r w:rsidRPr="00604649">
        <w:rPr>
          <w:rFonts w:cstheme="minorHAnsi"/>
          <w:color w:val="1B1B1B"/>
        </w:rPr>
        <w:t>Nandan</w:t>
      </w:r>
      <w:proofErr w:type="spellEnd"/>
      <w:r w:rsidRPr="00604649">
        <w:rPr>
          <w:rFonts w:cstheme="minorHAnsi"/>
          <w:color w:val="1B1B1B"/>
        </w:rPr>
        <w:t xml:space="preserve"> </w:t>
      </w:r>
      <w:proofErr w:type="spellStart"/>
      <w:r w:rsidRPr="00604649">
        <w:rPr>
          <w:rFonts w:cstheme="minorHAnsi"/>
          <w:color w:val="1B1B1B"/>
        </w:rPr>
        <w:t>Nilekani</w:t>
      </w:r>
      <w:proofErr w:type="spellEnd"/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proofErr w:type="gramStart"/>
      <w:r w:rsidRPr="00604649">
        <w:rPr>
          <w:rFonts w:cstheme="minorHAnsi"/>
          <w:color w:val="1B1B1B"/>
        </w:rPr>
        <w:t>d</w:t>
      </w:r>
      <w:proofErr w:type="gramEnd"/>
      <w:r w:rsidRPr="00604649">
        <w:rPr>
          <w:rFonts w:cstheme="minorHAnsi"/>
          <w:color w:val="1B1B1B"/>
        </w:rPr>
        <w:t xml:space="preserve">. </w:t>
      </w:r>
      <w:proofErr w:type="spellStart"/>
      <w:r w:rsidRPr="00604649">
        <w:rPr>
          <w:rFonts w:cstheme="minorHAnsi"/>
          <w:color w:val="1B1B1B"/>
        </w:rPr>
        <w:t>Manon</w:t>
      </w:r>
      <w:proofErr w:type="spellEnd"/>
      <w:r w:rsidRPr="00604649">
        <w:rPr>
          <w:rFonts w:cstheme="minorHAnsi"/>
          <w:color w:val="1B1B1B"/>
        </w:rPr>
        <w:t xml:space="preserve"> </w:t>
      </w:r>
      <w:proofErr w:type="spellStart"/>
      <w:r w:rsidRPr="00604649">
        <w:rPr>
          <w:rFonts w:cstheme="minorHAnsi"/>
          <w:color w:val="1B1B1B"/>
        </w:rPr>
        <w:t>Bedi</w:t>
      </w:r>
      <w:proofErr w:type="spellEnd"/>
      <w:r w:rsidRPr="00604649">
        <w:rPr>
          <w:rFonts w:cstheme="minorHAnsi"/>
          <w:color w:val="1B1B1B"/>
        </w:rPr>
        <w:t>.</w:t>
      </w: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 xml:space="preserve">   Ans- B</w:t>
      </w: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920426" w:rsidRPr="00604649" w:rsidRDefault="00D909F5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46</w:t>
      </w:r>
      <w:proofErr w:type="gramStart"/>
      <w:r w:rsidR="00920426" w:rsidRPr="00604649">
        <w:rPr>
          <w:rFonts w:cstheme="minorHAnsi"/>
          <w:color w:val="1B1B1B"/>
        </w:rPr>
        <w:t>.Which</w:t>
      </w:r>
      <w:proofErr w:type="gramEnd"/>
      <w:r w:rsidR="00920426" w:rsidRPr="00604649">
        <w:rPr>
          <w:rFonts w:cstheme="minorHAnsi"/>
          <w:color w:val="1B1B1B"/>
        </w:rPr>
        <w:t xml:space="preserve"> IT company’s nick name is “The Big Blue”?</w:t>
      </w: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proofErr w:type="spellStart"/>
      <w:r w:rsidRPr="00604649">
        <w:rPr>
          <w:rFonts w:cstheme="minorHAnsi"/>
          <w:color w:val="1B1B1B"/>
        </w:rPr>
        <w:t>A.Google</w:t>
      </w:r>
      <w:proofErr w:type="spellEnd"/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 xml:space="preserve"> B. Microsoft</w:t>
      </w: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C. IBM</w:t>
      </w: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 xml:space="preserve">D. Sun </w:t>
      </w:r>
      <w:proofErr w:type="spellStart"/>
      <w:r w:rsidRPr="00604649">
        <w:rPr>
          <w:rFonts w:cstheme="minorHAnsi"/>
          <w:color w:val="1B1B1B"/>
        </w:rPr>
        <w:t>MicroSystem</w:t>
      </w:r>
      <w:proofErr w:type="spellEnd"/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Ans-IBM</w:t>
      </w: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920426" w:rsidRPr="00604649" w:rsidRDefault="00D909F5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47</w:t>
      </w:r>
      <w:proofErr w:type="gramStart"/>
      <w:r w:rsidR="00920426" w:rsidRPr="00604649">
        <w:rPr>
          <w:rFonts w:cstheme="minorHAnsi"/>
          <w:color w:val="1B1B1B"/>
        </w:rPr>
        <w:t>.“</w:t>
      </w:r>
      <w:proofErr w:type="gramEnd"/>
      <w:r w:rsidR="00920426" w:rsidRPr="00604649">
        <w:rPr>
          <w:rFonts w:cstheme="minorHAnsi"/>
          <w:color w:val="1B1B1B"/>
        </w:rPr>
        <w:t>Do no evil” is the tag name of ?</w:t>
      </w: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 xml:space="preserve">A .Google </w:t>
      </w: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B. Microsoft</w:t>
      </w: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C.IBM</w:t>
      </w: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D .Apple</w:t>
      </w:r>
    </w:p>
    <w:p w:rsidR="00920426" w:rsidRPr="00604649" w:rsidRDefault="00920426" w:rsidP="00920426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Ans-Google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48</w:t>
      </w:r>
      <w:proofErr w:type="gramStart"/>
      <w:r w:rsidRPr="00604649">
        <w:rPr>
          <w:rFonts w:cstheme="minorHAnsi"/>
          <w:color w:val="1B1B1B"/>
        </w:rPr>
        <w:t>.</w:t>
      </w:r>
      <w:r w:rsidRPr="00604649">
        <w:rPr>
          <w:rFonts w:cstheme="minorHAnsi"/>
          <w:color w:val="1B1B1B"/>
        </w:rPr>
        <w:t>First</w:t>
      </w:r>
      <w:proofErr w:type="gramEnd"/>
      <w:r w:rsidRPr="00604649">
        <w:rPr>
          <w:rFonts w:cstheme="minorHAnsi"/>
          <w:color w:val="1B1B1B"/>
        </w:rPr>
        <w:t xml:space="preserve"> computer virus is known as ?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A. Rabbit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B. Creeper Virus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C. Elk Cloner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D. SCA virus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Ans-Creeper Virus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49</w:t>
      </w:r>
      <w:proofErr w:type="gramStart"/>
      <w:r w:rsidRPr="00604649">
        <w:rPr>
          <w:rFonts w:cstheme="minorHAnsi"/>
          <w:color w:val="1B1B1B"/>
        </w:rPr>
        <w:t>.</w:t>
      </w:r>
      <w:r w:rsidRPr="00604649">
        <w:rPr>
          <w:rFonts w:cstheme="minorHAnsi"/>
          <w:color w:val="1B1B1B"/>
        </w:rPr>
        <w:t>Which</w:t>
      </w:r>
      <w:proofErr w:type="gramEnd"/>
      <w:r w:rsidRPr="00604649">
        <w:rPr>
          <w:rFonts w:cstheme="minorHAnsi"/>
          <w:color w:val="1B1B1B"/>
        </w:rPr>
        <w:t xml:space="preserve"> one is the first search engine in Internet ?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proofErr w:type="gramStart"/>
      <w:r w:rsidRPr="00604649">
        <w:rPr>
          <w:rFonts w:cstheme="minorHAnsi"/>
          <w:color w:val="1B1B1B"/>
        </w:rPr>
        <w:t>a)</w:t>
      </w:r>
      <w:proofErr w:type="gramEnd"/>
      <w:r w:rsidRPr="00604649">
        <w:rPr>
          <w:rFonts w:cstheme="minorHAnsi"/>
          <w:color w:val="1B1B1B"/>
        </w:rPr>
        <w:t>Google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b) Archie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 xml:space="preserve">c) </w:t>
      </w:r>
      <w:proofErr w:type="spellStart"/>
      <w:r w:rsidRPr="00604649">
        <w:rPr>
          <w:rFonts w:cstheme="minorHAnsi"/>
          <w:color w:val="1B1B1B"/>
        </w:rPr>
        <w:t>Altavista</w:t>
      </w:r>
      <w:proofErr w:type="spellEnd"/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d) WAIS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Ans-Archie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50.</w:t>
      </w:r>
      <w:r w:rsidRPr="00604649">
        <w:rPr>
          <w:rFonts w:cstheme="minorHAnsi"/>
          <w:color w:val="1B1B1B"/>
        </w:rPr>
        <w:t xml:space="preserve"> What is the silicon valley of India and USA?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A. Washington and Hyderabad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B. New York and Chennai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C. Bangalore and California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D. Hyderabad and California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Ans-Bangalore and California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51</w:t>
      </w:r>
      <w:proofErr w:type="gramStart"/>
      <w:r w:rsidRPr="00604649">
        <w:rPr>
          <w:rFonts w:cstheme="minorHAnsi"/>
          <w:color w:val="1B1B1B"/>
        </w:rPr>
        <w:t>.</w:t>
      </w:r>
      <w:r w:rsidRPr="00604649">
        <w:rPr>
          <w:rFonts w:cstheme="minorHAnsi"/>
          <w:color w:val="1B1B1B"/>
        </w:rPr>
        <w:t>Who</w:t>
      </w:r>
      <w:proofErr w:type="gramEnd"/>
      <w:r w:rsidRPr="00604649">
        <w:rPr>
          <w:rFonts w:cstheme="minorHAnsi"/>
          <w:color w:val="1B1B1B"/>
        </w:rPr>
        <w:t xml:space="preserve"> is the current CEO of Adobe Systems ?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A.  Steve Jobs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 xml:space="preserve">B. </w:t>
      </w:r>
      <w:proofErr w:type="spellStart"/>
      <w:r w:rsidRPr="00604649">
        <w:rPr>
          <w:rFonts w:cstheme="minorHAnsi"/>
          <w:color w:val="1B1B1B"/>
        </w:rPr>
        <w:t>Ajim</w:t>
      </w:r>
      <w:proofErr w:type="spellEnd"/>
      <w:r w:rsidRPr="00604649">
        <w:rPr>
          <w:rFonts w:cstheme="minorHAnsi"/>
          <w:color w:val="1B1B1B"/>
        </w:rPr>
        <w:t xml:space="preserve"> </w:t>
      </w:r>
      <w:proofErr w:type="spellStart"/>
      <w:r w:rsidRPr="00604649">
        <w:rPr>
          <w:rFonts w:cstheme="minorHAnsi"/>
          <w:color w:val="1B1B1B"/>
        </w:rPr>
        <w:t>Premji</w:t>
      </w:r>
      <w:proofErr w:type="spellEnd"/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 xml:space="preserve">C. </w:t>
      </w:r>
      <w:proofErr w:type="spellStart"/>
      <w:r w:rsidRPr="00604649">
        <w:rPr>
          <w:rFonts w:cstheme="minorHAnsi"/>
          <w:color w:val="1B1B1B"/>
        </w:rPr>
        <w:t>Shantanu</w:t>
      </w:r>
      <w:proofErr w:type="spellEnd"/>
      <w:r w:rsidRPr="00604649">
        <w:rPr>
          <w:rFonts w:cstheme="minorHAnsi"/>
          <w:color w:val="1B1B1B"/>
        </w:rPr>
        <w:t xml:space="preserve"> </w:t>
      </w:r>
      <w:proofErr w:type="spellStart"/>
      <w:r w:rsidRPr="00604649">
        <w:rPr>
          <w:rFonts w:cstheme="minorHAnsi"/>
          <w:color w:val="1B1B1B"/>
        </w:rPr>
        <w:t>Narayen</w:t>
      </w:r>
      <w:proofErr w:type="spellEnd"/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D.  Larry Page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lastRenderedPageBreak/>
        <w:br/>
        <w:t xml:space="preserve">Ans- </w:t>
      </w:r>
      <w:proofErr w:type="spellStart"/>
      <w:r w:rsidRPr="00604649">
        <w:rPr>
          <w:rFonts w:cstheme="minorHAnsi"/>
          <w:color w:val="1B1B1B"/>
        </w:rPr>
        <w:t>Shantanu</w:t>
      </w:r>
      <w:proofErr w:type="spellEnd"/>
      <w:r w:rsidRPr="00604649">
        <w:rPr>
          <w:rFonts w:cstheme="minorHAnsi"/>
          <w:color w:val="1B1B1B"/>
        </w:rPr>
        <w:t xml:space="preserve"> </w:t>
      </w:r>
      <w:proofErr w:type="spellStart"/>
      <w:r w:rsidRPr="00604649">
        <w:rPr>
          <w:rFonts w:cstheme="minorHAnsi"/>
          <w:color w:val="1B1B1B"/>
        </w:rPr>
        <w:t>Narayen</w:t>
      </w:r>
      <w:proofErr w:type="spellEnd"/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52.</w:t>
      </w:r>
      <w:r w:rsidRPr="00604649">
        <w:rPr>
          <w:rFonts w:cstheme="minorHAnsi"/>
          <w:color w:val="1B1B1B"/>
        </w:rPr>
        <w:t xml:space="preserve">  </w:t>
      </w:r>
      <w:proofErr w:type="spellStart"/>
      <w:r w:rsidRPr="00604649">
        <w:rPr>
          <w:rFonts w:cstheme="minorHAnsi"/>
          <w:color w:val="1B1B1B"/>
        </w:rPr>
        <w:t>Youtube</w:t>
      </w:r>
      <w:proofErr w:type="spellEnd"/>
      <w:r w:rsidRPr="00604649">
        <w:rPr>
          <w:rFonts w:cstheme="minorHAnsi"/>
          <w:color w:val="1B1B1B"/>
        </w:rPr>
        <w:t xml:space="preserve"> was developed in which languages?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 xml:space="preserve">A. </w:t>
      </w:r>
      <w:proofErr w:type="gramStart"/>
      <w:r w:rsidRPr="00604649">
        <w:rPr>
          <w:rFonts w:cstheme="minorHAnsi"/>
          <w:color w:val="1B1B1B"/>
        </w:rPr>
        <w:t>PHP ,Java</w:t>
      </w:r>
      <w:proofErr w:type="gramEnd"/>
      <w:r w:rsidRPr="00604649">
        <w:rPr>
          <w:rFonts w:cstheme="minorHAnsi"/>
          <w:color w:val="1B1B1B"/>
        </w:rPr>
        <w:t xml:space="preserve"> ,C#, Python and Ruby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 xml:space="preserve">B. </w:t>
      </w:r>
      <w:proofErr w:type="gramStart"/>
      <w:r w:rsidRPr="00604649">
        <w:rPr>
          <w:rFonts w:cstheme="minorHAnsi"/>
          <w:color w:val="1B1B1B"/>
        </w:rPr>
        <w:t>C ,Java</w:t>
      </w:r>
      <w:proofErr w:type="gramEnd"/>
      <w:r w:rsidRPr="00604649">
        <w:rPr>
          <w:rFonts w:cstheme="minorHAnsi"/>
          <w:color w:val="1B1B1B"/>
        </w:rPr>
        <w:t xml:space="preserve"> ,C++,PHP and .Net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 xml:space="preserve">C.  R, Python, </w:t>
      </w:r>
      <w:proofErr w:type="gramStart"/>
      <w:r w:rsidRPr="00604649">
        <w:rPr>
          <w:rFonts w:cstheme="minorHAnsi"/>
          <w:color w:val="1B1B1B"/>
        </w:rPr>
        <w:t>JavaScript ,C</w:t>
      </w:r>
      <w:proofErr w:type="gramEnd"/>
      <w:r w:rsidRPr="00604649">
        <w:rPr>
          <w:rFonts w:cstheme="minorHAnsi"/>
          <w:color w:val="1B1B1B"/>
        </w:rPr>
        <w:t>++ and VB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D.  CSS</w:t>
      </w:r>
      <w:proofErr w:type="gramStart"/>
      <w:r w:rsidRPr="00604649">
        <w:rPr>
          <w:rFonts w:cstheme="minorHAnsi"/>
          <w:color w:val="1B1B1B"/>
        </w:rPr>
        <w:t>,VB</w:t>
      </w:r>
      <w:proofErr w:type="gramEnd"/>
      <w:r w:rsidRPr="00604649">
        <w:rPr>
          <w:rFonts w:cstheme="minorHAnsi"/>
          <w:color w:val="1B1B1B"/>
        </w:rPr>
        <w:t xml:space="preserve"> ,Ajax ,Java and Ruby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  <w:r w:rsidRPr="00604649">
        <w:rPr>
          <w:rFonts w:cstheme="minorHAnsi"/>
          <w:color w:val="1B1B1B"/>
        </w:rPr>
        <w:t>Ans- A</w:t>
      </w:r>
    </w:p>
    <w:p w:rsidR="00CF5335" w:rsidRPr="00604649" w:rsidRDefault="00CF5335" w:rsidP="00CF5335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1B1B1B"/>
        </w:rPr>
      </w:pPr>
    </w:p>
    <w:p w:rsidR="00CF5335" w:rsidRPr="00604649" w:rsidRDefault="00CF5335" w:rsidP="00CF5335">
      <w:pPr>
        <w:shd w:val="clear" w:color="auto" w:fill="FFFFFF"/>
        <w:spacing w:before="150" w:after="150" w:line="360" w:lineRule="atLeast"/>
        <w:outlineLvl w:val="3"/>
        <w:rPr>
          <w:rFonts w:eastAsia="Times New Roman" w:cstheme="minorHAnsi"/>
          <w:color w:val="333333"/>
          <w:sz w:val="27"/>
          <w:szCs w:val="27"/>
        </w:rPr>
      </w:pPr>
      <w:r w:rsidRPr="00604649">
        <w:rPr>
          <w:rFonts w:cstheme="minorHAnsi"/>
          <w:color w:val="1B1B1B"/>
        </w:rPr>
        <w:t>53</w:t>
      </w:r>
      <w:proofErr w:type="gramStart"/>
      <w:r w:rsidRPr="00604649">
        <w:rPr>
          <w:rFonts w:cstheme="minorHAnsi"/>
          <w:color w:val="1B1B1B"/>
        </w:rPr>
        <w:t>.</w:t>
      </w:r>
      <w:r w:rsidRPr="00604649">
        <w:rPr>
          <w:rFonts w:eastAsia="Times New Roman" w:cstheme="minorHAnsi"/>
          <w:color w:val="333333"/>
          <w:sz w:val="27"/>
          <w:szCs w:val="27"/>
        </w:rPr>
        <w:t>Who</w:t>
      </w:r>
      <w:proofErr w:type="gramEnd"/>
      <w:r w:rsidRPr="00604649">
        <w:rPr>
          <w:rFonts w:eastAsia="Times New Roman" w:cstheme="minorHAnsi"/>
          <w:color w:val="333333"/>
          <w:sz w:val="27"/>
          <w:szCs w:val="27"/>
        </w:rPr>
        <w:t xml:space="preserve"> is also known as father of </w:t>
      </w:r>
      <w:proofErr w:type="spellStart"/>
      <w:r w:rsidRPr="00604649">
        <w:rPr>
          <w:rFonts w:eastAsia="Times New Roman" w:cstheme="minorHAnsi"/>
          <w:color w:val="333333"/>
          <w:sz w:val="27"/>
          <w:szCs w:val="27"/>
        </w:rPr>
        <w:t>Jquery</w:t>
      </w:r>
      <w:proofErr w:type="spellEnd"/>
      <w:r w:rsidRPr="00604649">
        <w:rPr>
          <w:rFonts w:eastAsia="Times New Roman" w:cstheme="minorHAnsi"/>
          <w:color w:val="333333"/>
          <w:sz w:val="27"/>
          <w:szCs w:val="27"/>
        </w:rPr>
        <w:t xml:space="preserve"> ?</w:t>
      </w:r>
    </w:p>
    <w:p w:rsidR="00CF5335" w:rsidRPr="00604649" w:rsidRDefault="00CF5335" w:rsidP="00CF5335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rFonts w:eastAsia="Times New Roman" w:cstheme="minorHAnsi"/>
          <w:bCs/>
          <w:color w:val="F14948"/>
          <w:sz w:val="24"/>
          <w:szCs w:val="24"/>
        </w:rPr>
      </w:pPr>
      <w:proofErr w:type="spellStart"/>
      <w:r w:rsidRPr="00604649">
        <w:rPr>
          <w:rFonts w:eastAsia="Times New Roman" w:cstheme="minorHAnsi"/>
          <w:color w:val="333333"/>
          <w:sz w:val="24"/>
          <w:szCs w:val="24"/>
          <w:bdr w:val="none" w:sz="0" w:space="0" w:color="auto" w:frame="1"/>
        </w:rPr>
        <w:t>Vint</w:t>
      </w:r>
      <w:proofErr w:type="spellEnd"/>
      <w:r w:rsidRPr="00604649">
        <w:rPr>
          <w:rFonts w:eastAsia="Times New Roman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4649">
        <w:rPr>
          <w:rFonts w:eastAsia="Times New Roman" w:cstheme="minorHAnsi"/>
          <w:color w:val="333333"/>
          <w:sz w:val="24"/>
          <w:szCs w:val="24"/>
          <w:bdr w:val="none" w:sz="0" w:space="0" w:color="auto" w:frame="1"/>
        </w:rPr>
        <w:t>cerf</w:t>
      </w:r>
      <w:proofErr w:type="spellEnd"/>
    </w:p>
    <w:p w:rsidR="00CF5335" w:rsidRPr="00604649" w:rsidRDefault="00CF5335" w:rsidP="00CF5335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rFonts w:eastAsia="Times New Roman" w:cstheme="minorHAnsi"/>
          <w:bCs/>
          <w:color w:val="F14948"/>
          <w:sz w:val="24"/>
          <w:szCs w:val="24"/>
        </w:rPr>
      </w:pPr>
      <w:r w:rsidRPr="00604649">
        <w:rPr>
          <w:rFonts w:eastAsia="Times New Roman" w:cstheme="minorHAnsi"/>
          <w:color w:val="333333"/>
          <w:sz w:val="24"/>
          <w:szCs w:val="24"/>
          <w:bdr w:val="none" w:sz="0" w:space="0" w:color="auto" w:frame="1"/>
        </w:rPr>
        <w:t xml:space="preserve">John </w:t>
      </w:r>
      <w:proofErr w:type="spellStart"/>
      <w:r w:rsidRPr="00604649">
        <w:rPr>
          <w:rFonts w:eastAsia="Times New Roman" w:cstheme="minorHAnsi"/>
          <w:color w:val="333333"/>
          <w:sz w:val="24"/>
          <w:szCs w:val="24"/>
          <w:bdr w:val="none" w:sz="0" w:space="0" w:color="auto" w:frame="1"/>
        </w:rPr>
        <w:t>Resig</w:t>
      </w:r>
      <w:proofErr w:type="spellEnd"/>
    </w:p>
    <w:p w:rsidR="00CF5335" w:rsidRPr="00604649" w:rsidRDefault="00CF5335" w:rsidP="00CF5335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rFonts w:eastAsia="Times New Roman" w:cstheme="minorHAnsi"/>
          <w:bCs/>
          <w:color w:val="F14948"/>
          <w:sz w:val="24"/>
          <w:szCs w:val="24"/>
        </w:rPr>
      </w:pPr>
      <w:r w:rsidRPr="00604649">
        <w:rPr>
          <w:rFonts w:eastAsia="Times New Roman" w:cstheme="minorHAnsi"/>
          <w:color w:val="333333"/>
          <w:sz w:val="24"/>
          <w:szCs w:val="24"/>
          <w:bdr w:val="none" w:sz="0" w:space="0" w:color="auto" w:frame="1"/>
        </w:rPr>
        <w:t>Larry Page</w:t>
      </w:r>
    </w:p>
    <w:p w:rsidR="00CF5335" w:rsidRPr="00604649" w:rsidRDefault="00CF5335" w:rsidP="00CF5335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rFonts w:eastAsia="Times New Roman" w:cstheme="minorHAnsi"/>
          <w:bCs/>
          <w:color w:val="F14948"/>
          <w:sz w:val="24"/>
          <w:szCs w:val="24"/>
        </w:rPr>
      </w:pPr>
      <w:proofErr w:type="spellStart"/>
      <w:r w:rsidRPr="00604649">
        <w:rPr>
          <w:rFonts w:eastAsia="Times New Roman" w:cstheme="minorHAnsi"/>
          <w:color w:val="333333"/>
          <w:sz w:val="24"/>
          <w:szCs w:val="24"/>
          <w:bdr w:val="none" w:sz="0" w:space="0" w:color="auto" w:frame="1"/>
        </w:rPr>
        <w:t>Chales</w:t>
      </w:r>
      <w:proofErr w:type="spellEnd"/>
      <w:r w:rsidRPr="00604649">
        <w:rPr>
          <w:rFonts w:eastAsia="Times New Roman" w:cstheme="minorHAnsi"/>
          <w:color w:val="333333"/>
          <w:sz w:val="24"/>
          <w:szCs w:val="24"/>
          <w:bdr w:val="none" w:sz="0" w:space="0" w:color="auto" w:frame="1"/>
        </w:rPr>
        <w:t xml:space="preserve"> Babbage</w:t>
      </w:r>
    </w:p>
    <w:p w:rsidR="00CF5335" w:rsidRPr="00604649" w:rsidRDefault="00CF5335" w:rsidP="00CF5335">
      <w:pPr>
        <w:shd w:val="clear" w:color="auto" w:fill="FFFFFF"/>
        <w:spacing w:after="0" w:line="360" w:lineRule="atLeast"/>
        <w:ind w:firstLine="720"/>
        <w:rPr>
          <w:rFonts w:eastAsia="Times New Roman" w:cstheme="minorHAnsi"/>
          <w:bCs/>
          <w:color w:val="333333"/>
          <w:sz w:val="24"/>
          <w:szCs w:val="24"/>
        </w:rPr>
      </w:pPr>
      <w:r w:rsidRPr="00604649">
        <w:rPr>
          <w:rFonts w:eastAsia="Times New Roman" w:cstheme="minorHAnsi"/>
          <w:bCs/>
          <w:color w:val="333333"/>
          <w:sz w:val="24"/>
          <w:szCs w:val="24"/>
        </w:rPr>
        <w:t>Answer:</w:t>
      </w:r>
      <w:r w:rsidRPr="00604649">
        <w:rPr>
          <w:rFonts w:eastAsia="Times New Roman" w:cstheme="minorHAnsi"/>
          <w:color w:val="333333"/>
          <w:sz w:val="24"/>
          <w:szCs w:val="24"/>
        </w:rPr>
        <w:t> </w:t>
      </w:r>
      <w:r w:rsidRPr="00604649">
        <w:rPr>
          <w:rFonts w:eastAsia="Times New Roman" w:cstheme="minorHAnsi"/>
          <w:bCs/>
          <w:color w:val="333333"/>
          <w:sz w:val="24"/>
          <w:szCs w:val="24"/>
        </w:rPr>
        <w:t>B</w:t>
      </w:r>
    </w:p>
    <w:p w:rsidR="00CF5335" w:rsidRPr="00604649" w:rsidRDefault="00CF5335" w:rsidP="00CF5335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333333"/>
          <w:sz w:val="24"/>
          <w:szCs w:val="24"/>
        </w:rPr>
      </w:pPr>
      <w:r w:rsidRPr="00604649">
        <w:rPr>
          <w:rFonts w:eastAsia="Times New Roman" w:cstheme="minorHAnsi"/>
          <w:bCs/>
          <w:color w:val="333333"/>
          <w:sz w:val="24"/>
          <w:szCs w:val="24"/>
        </w:rPr>
        <w:t>54.</w:t>
      </w:r>
      <w:r w:rsidRPr="00604649">
        <w:rPr>
          <w:rFonts w:eastAsia="Times New Roman" w:cstheme="minorHAnsi"/>
          <w:bCs/>
          <w:color w:val="333333"/>
          <w:sz w:val="24"/>
          <w:szCs w:val="24"/>
        </w:rPr>
        <w:t xml:space="preserve"> BIOS </w:t>
      </w:r>
      <w:proofErr w:type="gramStart"/>
      <w:r w:rsidRPr="00604649">
        <w:rPr>
          <w:rFonts w:eastAsia="Times New Roman" w:cstheme="minorHAnsi"/>
          <w:bCs/>
          <w:color w:val="333333"/>
          <w:sz w:val="24"/>
          <w:szCs w:val="24"/>
        </w:rPr>
        <w:t>is</w:t>
      </w:r>
      <w:proofErr w:type="gramEnd"/>
      <w:r w:rsidRPr="00604649">
        <w:rPr>
          <w:rFonts w:eastAsia="Times New Roman" w:cstheme="minorHAnsi"/>
          <w:bCs/>
          <w:color w:val="333333"/>
          <w:sz w:val="24"/>
          <w:szCs w:val="24"/>
        </w:rPr>
        <w:t xml:space="preserve"> situated in which component of a Computer?</w:t>
      </w:r>
    </w:p>
    <w:p w:rsidR="00CF5335" w:rsidRPr="00604649" w:rsidRDefault="00CF5335" w:rsidP="00CF5335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333333"/>
          <w:sz w:val="24"/>
          <w:szCs w:val="24"/>
        </w:rPr>
      </w:pPr>
      <w:r w:rsidRPr="00604649">
        <w:rPr>
          <w:rFonts w:eastAsia="Times New Roman" w:cstheme="minorHAnsi"/>
          <w:bCs/>
          <w:color w:val="333333"/>
          <w:sz w:val="24"/>
          <w:szCs w:val="24"/>
        </w:rPr>
        <w:t>A. RAM</w:t>
      </w:r>
    </w:p>
    <w:p w:rsidR="00CF5335" w:rsidRPr="00604649" w:rsidRDefault="00CF5335" w:rsidP="00CF5335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333333"/>
          <w:sz w:val="24"/>
          <w:szCs w:val="24"/>
        </w:rPr>
      </w:pPr>
      <w:r w:rsidRPr="00604649">
        <w:rPr>
          <w:rFonts w:eastAsia="Times New Roman" w:cstheme="minorHAnsi"/>
          <w:bCs/>
          <w:color w:val="333333"/>
          <w:sz w:val="24"/>
          <w:szCs w:val="24"/>
        </w:rPr>
        <w:t xml:space="preserve">B. ROM </w:t>
      </w:r>
    </w:p>
    <w:p w:rsidR="00CF5335" w:rsidRPr="00604649" w:rsidRDefault="00CF5335" w:rsidP="00CF5335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333333"/>
          <w:sz w:val="24"/>
          <w:szCs w:val="24"/>
        </w:rPr>
      </w:pPr>
      <w:r w:rsidRPr="00604649">
        <w:rPr>
          <w:rFonts w:eastAsia="Times New Roman" w:cstheme="minorHAnsi"/>
          <w:bCs/>
          <w:color w:val="333333"/>
          <w:sz w:val="24"/>
          <w:szCs w:val="24"/>
        </w:rPr>
        <w:t>C. Register</w:t>
      </w:r>
    </w:p>
    <w:p w:rsidR="00CF5335" w:rsidRPr="00604649" w:rsidRDefault="00CF5335" w:rsidP="00CF5335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333333"/>
          <w:sz w:val="24"/>
          <w:szCs w:val="24"/>
        </w:rPr>
      </w:pPr>
      <w:r w:rsidRPr="00604649">
        <w:rPr>
          <w:rFonts w:eastAsia="Times New Roman" w:cstheme="minorHAnsi"/>
          <w:bCs/>
          <w:color w:val="333333"/>
          <w:sz w:val="24"/>
          <w:szCs w:val="24"/>
        </w:rPr>
        <w:t>D. Processor</w:t>
      </w:r>
    </w:p>
    <w:p w:rsidR="00CF5335" w:rsidRPr="00604649" w:rsidRDefault="00CF5335" w:rsidP="00CF5335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333333"/>
          <w:sz w:val="24"/>
          <w:szCs w:val="24"/>
        </w:rPr>
      </w:pPr>
      <w:r w:rsidRPr="00604649">
        <w:rPr>
          <w:rFonts w:eastAsia="Times New Roman" w:cstheme="minorHAnsi"/>
          <w:bCs/>
          <w:color w:val="333333"/>
          <w:sz w:val="24"/>
          <w:szCs w:val="24"/>
        </w:rPr>
        <w:t>Ans- B</w:t>
      </w:r>
    </w:p>
    <w:p w:rsidR="00D42DFB" w:rsidRPr="00604649" w:rsidRDefault="00D42DFB" w:rsidP="00CF5335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333333"/>
          <w:sz w:val="24"/>
          <w:szCs w:val="24"/>
        </w:rPr>
      </w:pPr>
    </w:p>
    <w:p w:rsidR="00D42DFB" w:rsidRPr="00604649" w:rsidRDefault="00D42DFB" w:rsidP="00D42DFB">
      <w:pPr>
        <w:rPr>
          <w:rFonts w:cstheme="minorHAnsi"/>
        </w:rPr>
      </w:pPr>
      <w:r w:rsidRPr="00604649">
        <w:rPr>
          <w:rFonts w:cstheme="minorHAnsi"/>
        </w:rPr>
        <w:t>55</w:t>
      </w:r>
      <w:r w:rsidRPr="00604649">
        <w:rPr>
          <w:rFonts w:cstheme="minorHAnsi"/>
        </w:rPr>
        <w:t>. Which Processor is the fastest and smooth for Android Technology?</w:t>
      </w:r>
    </w:p>
    <w:p w:rsidR="00D42DFB" w:rsidRPr="00604649" w:rsidRDefault="00D42DFB" w:rsidP="00D42DFB">
      <w:pPr>
        <w:rPr>
          <w:rFonts w:cstheme="minorHAnsi"/>
        </w:rPr>
      </w:pPr>
      <w:r w:rsidRPr="00604649">
        <w:rPr>
          <w:rFonts w:cstheme="minorHAnsi"/>
        </w:rPr>
        <w:t>A. Kirin Processor</w:t>
      </w:r>
    </w:p>
    <w:p w:rsidR="00D42DFB" w:rsidRPr="00604649" w:rsidRDefault="00D42DFB" w:rsidP="00D42DFB">
      <w:pPr>
        <w:rPr>
          <w:rFonts w:cstheme="minorHAnsi"/>
        </w:rPr>
      </w:pPr>
      <w:r w:rsidRPr="00604649">
        <w:rPr>
          <w:rFonts w:cstheme="minorHAnsi"/>
        </w:rPr>
        <w:t xml:space="preserve">B. </w:t>
      </w:r>
      <w:proofErr w:type="spellStart"/>
      <w:r w:rsidRPr="00604649">
        <w:rPr>
          <w:rFonts w:cstheme="minorHAnsi"/>
        </w:rPr>
        <w:t>SnapDragon</w:t>
      </w:r>
      <w:proofErr w:type="spellEnd"/>
    </w:p>
    <w:p w:rsidR="00D42DFB" w:rsidRPr="00604649" w:rsidRDefault="00D42DFB" w:rsidP="00D42DFB">
      <w:pPr>
        <w:rPr>
          <w:rFonts w:cstheme="minorHAnsi"/>
        </w:rPr>
      </w:pPr>
      <w:r w:rsidRPr="00604649">
        <w:rPr>
          <w:rFonts w:cstheme="minorHAnsi"/>
        </w:rPr>
        <w:t xml:space="preserve">C.  </w:t>
      </w:r>
      <w:proofErr w:type="spellStart"/>
      <w:r w:rsidRPr="00604649">
        <w:rPr>
          <w:rFonts w:cstheme="minorHAnsi"/>
        </w:rPr>
        <w:t>Helio</w:t>
      </w:r>
      <w:proofErr w:type="spellEnd"/>
      <w:r w:rsidRPr="00604649">
        <w:rPr>
          <w:rFonts w:cstheme="minorHAnsi"/>
        </w:rPr>
        <w:t xml:space="preserve"> </w:t>
      </w:r>
      <w:proofErr w:type="spellStart"/>
      <w:r w:rsidRPr="00604649">
        <w:rPr>
          <w:rFonts w:cstheme="minorHAnsi"/>
        </w:rPr>
        <w:t>Tek</w:t>
      </w:r>
      <w:proofErr w:type="spellEnd"/>
    </w:p>
    <w:p w:rsidR="00D42DFB" w:rsidRPr="00604649" w:rsidRDefault="00D42DFB" w:rsidP="00D42DFB">
      <w:pPr>
        <w:rPr>
          <w:rFonts w:cstheme="minorHAnsi"/>
        </w:rPr>
      </w:pPr>
      <w:r w:rsidRPr="00604649">
        <w:rPr>
          <w:rFonts w:cstheme="minorHAnsi"/>
        </w:rPr>
        <w:t xml:space="preserve">D.  Media </w:t>
      </w:r>
      <w:proofErr w:type="spellStart"/>
      <w:r w:rsidRPr="00604649">
        <w:rPr>
          <w:rFonts w:cstheme="minorHAnsi"/>
        </w:rPr>
        <w:t>Tek</w:t>
      </w:r>
      <w:proofErr w:type="spellEnd"/>
    </w:p>
    <w:p w:rsidR="00D42DFB" w:rsidRPr="00604649" w:rsidRDefault="00D42DFB" w:rsidP="00D42DFB">
      <w:pPr>
        <w:rPr>
          <w:rFonts w:cstheme="minorHAnsi"/>
        </w:rPr>
      </w:pPr>
      <w:r w:rsidRPr="00604649">
        <w:rPr>
          <w:rFonts w:cstheme="minorHAnsi"/>
        </w:rPr>
        <w:t>Ans-A</w:t>
      </w:r>
    </w:p>
    <w:p w:rsidR="00D42DFB" w:rsidRPr="00604649" w:rsidRDefault="003E11E1" w:rsidP="00D42DFB">
      <w:pPr>
        <w:rPr>
          <w:rFonts w:cstheme="minorHAnsi"/>
        </w:rPr>
      </w:pPr>
      <w:r w:rsidRPr="00604649">
        <w:rPr>
          <w:rFonts w:cstheme="minorHAnsi"/>
        </w:rPr>
        <w:t>56</w:t>
      </w:r>
      <w:r w:rsidR="00D42DFB" w:rsidRPr="00604649">
        <w:rPr>
          <w:rFonts w:cstheme="minorHAnsi"/>
        </w:rPr>
        <w:t xml:space="preserve">. Which city in India does </w:t>
      </w:r>
      <w:proofErr w:type="spellStart"/>
      <w:r w:rsidR="00D42DFB" w:rsidRPr="00604649">
        <w:rPr>
          <w:rFonts w:cstheme="minorHAnsi"/>
        </w:rPr>
        <w:t>Airtel</w:t>
      </w:r>
      <w:proofErr w:type="spellEnd"/>
      <w:r w:rsidR="00D42DFB" w:rsidRPr="00604649">
        <w:rPr>
          <w:rFonts w:cstheme="minorHAnsi"/>
        </w:rPr>
        <w:t xml:space="preserve"> launched 4G First?</w:t>
      </w:r>
    </w:p>
    <w:p w:rsidR="00D42DFB" w:rsidRPr="00604649" w:rsidRDefault="00D42DFB" w:rsidP="00D42DFB">
      <w:pPr>
        <w:rPr>
          <w:rFonts w:cstheme="minorHAnsi"/>
        </w:rPr>
      </w:pPr>
      <w:proofErr w:type="spellStart"/>
      <w:r w:rsidRPr="00604649">
        <w:rPr>
          <w:rFonts w:cstheme="minorHAnsi"/>
        </w:rPr>
        <w:t>A.Mumbai</w:t>
      </w:r>
      <w:proofErr w:type="spellEnd"/>
    </w:p>
    <w:p w:rsidR="00D42DFB" w:rsidRPr="00604649" w:rsidRDefault="00D42DFB" w:rsidP="00D42DFB">
      <w:pPr>
        <w:rPr>
          <w:rFonts w:cstheme="minorHAnsi"/>
        </w:rPr>
      </w:pPr>
      <w:proofErr w:type="spellStart"/>
      <w:r w:rsidRPr="00604649">
        <w:rPr>
          <w:rFonts w:cstheme="minorHAnsi"/>
        </w:rPr>
        <w:t>B.Delhi</w:t>
      </w:r>
      <w:proofErr w:type="spellEnd"/>
    </w:p>
    <w:p w:rsidR="00D42DFB" w:rsidRPr="00604649" w:rsidRDefault="00D42DFB" w:rsidP="00D42DFB">
      <w:pPr>
        <w:rPr>
          <w:rFonts w:cstheme="minorHAnsi"/>
        </w:rPr>
      </w:pPr>
      <w:proofErr w:type="spellStart"/>
      <w:r w:rsidRPr="00604649">
        <w:rPr>
          <w:rFonts w:cstheme="minorHAnsi"/>
        </w:rPr>
        <w:t>C.Kolkata</w:t>
      </w:r>
      <w:proofErr w:type="spellEnd"/>
    </w:p>
    <w:p w:rsidR="00D42DFB" w:rsidRPr="00604649" w:rsidRDefault="00D42DFB" w:rsidP="00D42DFB">
      <w:pPr>
        <w:rPr>
          <w:rFonts w:cstheme="minorHAnsi"/>
        </w:rPr>
      </w:pPr>
      <w:proofErr w:type="spellStart"/>
      <w:r w:rsidRPr="00604649">
        <w:rPr>
          <w:rFonts w:cstheme="minorHAnsi"/>
        </w:rPr>
        <w:t>D.Bangalore</w:t>
      </w:r>
      <w:proofErr w:type="spellEnd"/>
    </w:p>
    <w:p w:rsidR="00D42DFB" w:rsidRPr="00604649" w:rsidRDefault="00D42DFB" w:rsidP="00D42DFB">
      <w:pPr>
        <w:rPr>
          <w:rFonts w:cstheme="minorHAnsi"/>
        </w:rPr>
      </w:pPr>
      <w:r w:rsidRPr="00604649">
        <w:rPr>
          <w:rFonts w:cstheme="minorHAnsi"/>
        </w:rPr>
        <w:t>Ans-Kolkata</w:t>
      </w:r>
    </w:p>
    <w:p w:rsidR="00D42DFB" w:rsidRPr="00604649" w:rsidRDefault="003E11E1" w:rsidP="00D42DFB">
      <w:pPr>
        <w:rPr>
          <w:rFonts w:cstheme="minorHAnsi"/>
        </w:rPr>
      </w:pPr>
      <w:r w:rsidRPr="00604649">
        <w:rPr>
          <w:rFonts w:cstheme="minorHAnsi"/>
        </w:rPr>
        <w:lastRenderedPageBreak/>
        <w:t>57</w:t>
      </w:r>
      <w:r w:rsidR="00D42DFB" w:rsidRPr="00604649">
        <w:rPr>
          <w:rFonts w:cstheme="minorHAnsi"/>
        </w:rPr>
        <w:t xml:space="preserve">. ___ is an electronic signature service in India to </w:t>
      </w:r>
      <w:proofErr w:type="spellStart"/>
      <w:r w:rsidR="00D42DFB" w:rsidRPr="00604649">
        <w:rPr>
          <w:rFonts w:cstheme="minorHAnsi"/>
        </w:rPr>
        <w:t>fascilitate</w:t>
      </w:r>
      <w:proofErr w:type="spellEnd"/>
      <w:r w:rsidR="00D42DFB" w:rsidRPr="00604649">
        <w:rPr>
          <w:rFonts w:cstheme="minorHAnsi"/>
        </w:rPr>
        <w:t xml:space="preserve"> </w:t>
      </w:r>
      <w:proofErr w:type="spellStart"/>
      <w:r w:rsidR="00D42DFB" w:rsidRPr="00604649">
        <w:rPr>
          <w:rFonts w:cstheme="minorHAnsi"/>
        </w:rPr>
        <w:t>Adhar</w:t>
      </w:r>
      <w:proofErr w:type="spellEnd"/>
      <w:r w:rsidR="00D42DFB" w:rsidRPr="00604649">
        <w:rPr>
          <w:rFonts w:cstheme="minorHAnsi"/>
        </w:rPr>
        <w:t xml:space="preserve"> Holders to digitally </w:t>
      </w:r>
      <w:proofErr w:type="gramStart"/>
      <w:r w:rsidR="00D42DFB" w:rsidRPr="00604649">
        <w:rPr>
          <w:rFonts w:cstheme="minorHAnsi"/>
        </w:rPr>
        <w:t>signed</w:t>
      </w:r>
      <w:proofErr w:type="gramEnd"/>
      <w:r w:rsidR="00D42DFB" w:rsidRPr="00604649">
        <w:rPr>
          <w:rFonts w:cstheme="minorHAnsi"/>
        </w:rPr>
        <w:t xml:space="preserve"> a document.</w:t>
      </w:r>
    </w:p>
    <w:p w:rsidR="00D42DFB" w:rsidRPr="00604649" w:rsidRDefault="00D42DFB" w:rsidP="00D42DFB">
      <w:pPr>
        <w:rPr>
          <w:rFonts w:cstheme="minorHAnsi"/>
        </w:rPr>
      </w:pPr>
      <w:r w:rsidRPr="00604649">
        <w:rPr>
          <w:rFonts w:cstheme="minorHAnsi"/>
        </w:rPr>
        <w:t>A. e-Sign</w:t>
      </w:r>
    </w:p>
    <w:p w:rsidR="00D42DFB" w:rsidRPr="00604649" w:rsidRDefault="00D42DFB" w:rsidP="00D42DFB">
      <w:pPr>
        <w:rPr>
          <w:rFonts w:cstheme="minorHAnsi"/>
        </w:rPr>
      </w:pPr>
      <w:r w:rsidRPr="00604649">
        <w:rPr>
          <w:rFonts w:cstheme="minorHAnsi"/>
        </w:rPr>
        <w:t>B. e-Mudra</w:t>
      </w:r>
    </w:p>
    <w:p w:rsidR="00D42DFB" w:rsidRPr="00604649" w:rsidRDefault="00D42DFB" w:rsidP="00D42DFB">
      <w:pPr>
        <w:rPr>
          <w:rFonts w:cstheme="minorHAnsi"/>
        </w:rPr>
      </w:pPr>
      <w:r w:rsidRPr="00604649">
        <w:rPr>
          <w:rFonts w:cstheme="minorHAnsi"/>
        </w:rPr>
        <w:t>C. Both a and b</w:t>
      </w:r>
    </w:p>
    <w:p w:rsidR="00D42DFB" w:rsidRPr="00604649" w:rsidRDefault="00D42DFB" w:rsidP="00D42DFB">
      <w:pPr>
        <w:rPr>
          <w:rFonts w:cstheme="minorHAnsi"/>
        </w:rPr>
      </w:pPr>
      <w:r w:rsidRPr="00604649">
        <w:rPr>
          <w:rFonts w:cstheme="minorHAnsi"/>
        </w:rPr>
        <w:t>D.  None of these</w:t>
      </w:r>
    </w:p>
    <w:p w:rsidR="00D42DFB" w:rsidRPr="00604649" w:rsidRDefault="00D42DFB" w:rsidP="00D42DFB">
      <w:pPr>
        <w:rPr>
          <w:rFonts w:cstheme="minorHAnsi"/>
        </w:rPr>
      </w:pPr>
      <w:r w:rsidRPr="00604649">
        <w:rPr>
          <w:rFonts w:cstheme="minorHAnsi"/>
        </w:rPr>
        <w:t>Ans- C</w:t>
      </w:r>
    </w:p>
    <w:p w:rsidR="00D42DFB" w:rsidRPr="00604649" w:rsidRDefault="00D42DFB" w:rsidP="00D42DFB">
      <w:pPr>
        <w:rPr>
          <w:rFonts w:cstheme="minorHAnsi"/>
        </w:rPr>
      </w:pPr>
      <w:r w:rsidRPr="00604649">
        <w:rPr>
          <w:rFonts w:cstheme="minorHAnsi"/>
        </w:rPr>
        <w:t xml:space="preserve"> </w:t>
      </w:r>
    </w:p>
    <w:p w:rsidR="00282A02" w:rsidRPr="00604649" w:rsidRDefault="00282A02" w:rsidP="00282A02">
      <w:pPr>
        <w:rPr>
          <w:rFonts w:cstheme="minorHAnsi"/>
        </w:rPr>
      </w:pPr>
      <w:r w:rsidRPr="00604649">
        <w:rPr>
          <w:rFonts w:cstheme="minorHAnsi"/>
        </w:rPr>
        <w:t>58</w:t>
      </w:r>
      <w:proofErr w:type="gramStart"/>
      <w:r w:rsidRPr="00604649">
        <w:rPr>
          <w:rFonts w:cstheme="minorHAnsi"/>
        </w:rPr>
        <w:t>.</w:t>
      </w:r>
      <w:r w:rsidRPr="00604649">
        <w:rPr>
          <w:rFonts w:cstheme="minorHAnsi"/>
        </w:rPr>
        <w:t>Where</w:t>
      </w:r>
      <w:proofErr w:type="gramEnd"/>
      <w:r w:rsidRPr="00604649">
        <w:rPr>
          <w:rFonts w:cstheme="minorHAnsi"/>
        </w:rPr>
        <w:t xml:space="preserve"> is the headquarters of Intel located?</w:t>
      </w:r>
    </w:p>
    <w:p w:rsidR="00282A02" w:rsidRPr="00604649" w:rsidRDefault="00282A02" w:rsidP="00282A02">
      <w:pPr>
        <w:rPr>
          <w:rFonts w:cstheme="minorHAnsi"/>
        </w:rPr>
      </w:pPr>
    </w:p>
    <w:p w:rsidR="00282A02" w:rsidRPr="00604649" w:rsidRDefault="00282A02" w:rsidP="00282A02">
      <w:pPr>
        <w:rPr>
          <w:rFonts w:cstheme="minorHAnsi"/>
        </w:rPr>
      </w:pPr>
      <w:r w:rsidRPr="00604649">
        <w:rPr>
          <w:rFonts w:cstheme="minorHAnsi"/>
        </w:rPr>
        <w:t>A.</w:t>
      </w:r>
      <w:r w:rsidRPr="00604649">
        <w:rPr>
          <w:rFonts w:cstheme="minorHAnsi"/>
        </w:rPr>
        <w:tab/>
        <w:t>Redmond, Washington</w:t>
      </w:r>
    </w:p>
    <w:p w:rsidR="00282A02" w:rsidRPr="00604649" w:rsidRDefault="00282A02" w:rsidP="00282A02">
      <w:pPr>
        <w:rPr>
          <w:rFonts w:cstheme="minorHAnsi"/>
        </w:rPr>
      </w:pPr>
      <w:r w:rsidRPr="00604649">
        <w:rPr>
          <w:rFonts w:cstheme="minorHAnsi"/>
        </w:rPr>
        <w:t>B.</w:t>
      </w:r>
      <w:r w:rsidRPr="00604649">
        <w:rPr>
          <w:rFonts w:cstheme="minorHAnsi"/>
        </w:rPr>
        <w:tab/>
        <w:t>Tucson, Arizona</w:t>
      </w:r>
    </w:p>
    <w:p w:rsidR="00282A02" w:rsidRPr="00604649" w:rsidRDefault="00282A02" w:rsidP="00282A02">
      <w:pPr>
        <w:rPr>
          <w:rFonts w:cstheme="minorHAnsi"/>
        </w:rPr>
      </w:pPr>
      <w:r w:rsidRPr="00604649">
        <w:rPr>
          <w:rFonts w:cstheme="minorHAnsi"/>
        </w:rPr>
        <w:t>C.</w:t>
      </w:r>
      <w:r w:rsidRPr="00604649">
        <w:rPr>
          <w:rFonts w:cstheme="minorHAnsi"/>
        </w:rPr>
        <w:tab/>
        <w:t>Santa Clara, California</w:t>
      </w:r>
    </w:p>
    <w:p w:rsidR="00282A02" w:rsidRPr="00604649" w:rsidRDefault="00282A02" w:rsidP="00282A02">
      <w:pPr>
        <w:rPr>
          <w:rFonts w:cstheme="minorHAnsi"/>
        </w:rPr>
      </w:pPr>
      <w:r w:rsidRPr="00604649">
        <w:rPr>
          <w:rFonts w:cstheme="minorHAnsi"/>
        </w:rPr>
        <w:t>D.</w:t>
      </w:r>
      <w:r w:rsidRPr="00604649">
        <w:rPr>
          <w:rFonts w:cstheme="minorHAnsi"/>
        </w:rPr>
        <w:tab/>
        <w:t>Richmond, Virginia</w:t>
      </w:r>
    </w:p>
    <w:p w:rsidR="00282A02" w:rsidRPr="00604649" w:rsidRDefault="00282A02" w:rsidP="00282A02">
      <w:pPr>
        <w:rPr>
          <w:rFonts w:cstheme="minorHAnsi"/>
        </w:rPr>
      </w:pPr>
      <w:r w:rsidRPr="00604649">
        <w:rPr>
          <w:rFonts w:cstheme="minorHAnsi"/>
        </w:rPr>
        <w:t>Answer: Option C</w:t>
      </w:r>
    </w:p>
    <w:p w:rsidR="00282A02" w:rsidRPr="00604649" w:rsidRDefault="00282A02" w:rsidP="00282A02">
      <w:pPr>
        <w:pStyle w:val="ListParagraph"/>
        <w:numPr>
          <w:ilvl w:val="0"/>
          <w:numId w:val="33"/>
        </w:numPr>
        <w:rPr>
          <w:rFonts w:cstheme="minorHAnsi"/>
        </w:rPr>
      </w:pPr>
      <w:r w:rsidRPr="00604649">
        <w:rPr>
          <w:rFonts w:cstheme="minorHAnsi"/>
          <w:sz w:val="24"/>
        </w:rPr>
        <w:t xml:space="preserve"> </w:t>
      </w:r>
      <w:r w:rsidRPr="00604649">
        <w:rPr>
          <w:rFonts w:cstheme="minorHAnsi"/>
          <w:sz w:val="24"/>
        </w:rPr>
        <w:t xml:space="preserve">MICR stands for </w:t>
      </w:r>
    </w:p>
    <w:p w:rsidR="00282A02" w:rsidRPr="00604649" w:rsidRDefault="00282A02" w:rsidP="00282A02">
      <w:pPr>
        <w:pStyle w:val="ListParagraph"/>
        <w:numPr>
          <w:ilvl w:val="0"/>
          <w:numId w:val="32"/>
        </w:numPr>
        <w:rPr>
          <w:rFonts w:cstheme="minorHAnsi"/>
          <w:sz w:val="24"/>
        </w:rPr>
      </w:pPr>
      <w:r w:rsidRPr="00604649">
        <w:rPr>
          <w:rFonts w:cstheme="minorHAnsi"/>
          <w:sz w:val="24"/>
        </w:rPr>
        <w:t>Magnetic Ink Character Reader</w:t>
      </w:r>
    </w:p>
    <w:p w:rsidR="00282A02" w:rsidRPr="00604649" w:rsidRDefault="00282A02" w:rsidP="00282A02">
      <w:pPr>
        <w:pStyle w:val="ListParagraph"/>
        <w:numPr>
          <w:ilvl w:val="0"/>
          <w:numId w:val="32"/>
        </w:numPr>
        <w:rPr>
          <w:rFonts w:cstheme="minorHAnsi"/>
          <w:sz w:val="24"/>
        </w:rPr>
      </w:pPr>
      <w:r w:rsidRPr="00604649">
        <w:rPr>
          <w:rFonts w:cstheme="minorHAnsi"/>
        </w:rPr>
        <w:t>Magnetic Ink Code Reader</w:t>
      </w:r>
    </w:p>
    <w:p w:rsidR="00282A02" w:rsidRPr="00604649" w:rsidRDefault="00282A02" w:rsidP="00282A02">
      <w:pPr>
        <w:pStyle w:val="ListParagraph"/>
        <w:numPr>
          <w:ilvl w:val="0"/>
          <w:numId w:val="32"/>
        </w:numPr>
        <w:rPr>
          <w:rFonts w:cstheme="minorHAnsi"/>
          <w:sz w:val="24"/>
        </w:rPr>
      </w:pPr>
      <w:r w:rsidRPr="00604649">
        <w:rPr>
          <w:rFonts w:cstheme="minorHAnsi"/>
        </w:rPr>
        <w:t>Magnetic Ink Cases Reader</w:t>
      </w:r>
    </w:p>
    <w:p w:rsidR="00282A02" w:rsidRPr="00604649" w:rsidRDefault="00282A02" w:rsidP="00282A02">
      <w:pPr>
        <w:pStyle w:val="ListParagraph"/>
        <w:numPr>
          <w:ilvl w:val="0"/>
          <w:numId w:val="32"/>
        </w:numPr>
        <w:rPr>
          <w:rFonts w:cstheme="minorHAnsi"/>
          <w:sz w:val="24"/>
        </w:rPr>
      </w:pPr>
      <w:r w:rsidRPr="00604649">
        <w:rPr>
          <w:rFonts w:cstheme="minorHAnsi"/>
        </w:rPr>
        <w:t>None of these</w:t>
      </w:r>
    </w:p>
    <w:p w:rsidR="00282A02" w:rsidRPr="00604649" w:rsidRDefault="00282A02" w:rsidP="00282A02">
      <w:pPr>
        <w:pStyle w:val="ListParagraph"/>
        <w:numPr>
          <w:ilvl w:val="0"/>
          <w:numId w:val="25"/>
        </w:numPr>
        <w:rPr>
          <w:rFonts w:cstheme="minorHAnsi"/>
          <w:sz w:val="24"/>
        </w:rPr>
      </w:pPr>
    </w:p>
    <w:p w:rsidR="00D42DFB" w:rsidRPr="00604649" w:rsidRDefault="00D42DFB" w:rsidP="00D42DFB">
      <w:pPr>
        <w:rPr>
          <w:rFonts w:cstheme="minorHAnsi"/>
        </w:rPr>
      </w:pPr>
    </w:p>
    <w:p w:rsidR="00D42DFB" w:rsidRPr="00604649" w:rsidRDefault="00D42DFB" w:rsidP="00D42DFB">
      <w:pPr>
        <w:rPr>
          <w:rFonts w:cstheme="minorHAnsi"/>
        </w:rPr>
      </w:pPr>
    </w:p>
    <w:p w:rsidR="00D42DFB" w:rsidRPr="00604649" w:rsidRDefault="00D42DFB" w:rsidP="00D42DFB">
      <w:pPr>
        <w:rPr>
          <w:rFonts w:cstheme="minorHAnsi"/>
        </w:rPr>
      </w:pPr>
    </w:p>
    <w:p w:rsidR="00920426" w:rsidRPr="00604649" w:rsidRDefault="00920426" w:rsidP="002F7236">
      <w:pPr>
        <w:ind w:firstLine="720"/>
        <w:rPr>
          <w:rFonts w:cstheme="minorHAnsi"/>
        </w:rPr>
      </w:pPr>
    </w:p>
    <w:sectPr w:rsidR="00920426" w:rsidRPr="0060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D18"/>
    <w:multiLevelType w:val="hybridMultilevel"/>
    <w:tmpl w:val="2656295E"/>
    <w:lvl w:ilvl="0" w:tplc="6E6ED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835F35"/>
    <w:multiLevelType w:val="hybridMultilevel"/>
    <w:tmpl w:val="D972795E"/>
    <w:lvl w:ilvl="0" w:tplc="5434D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8654BB"/>
    <w:multiLevelType w:val="hybridMultilevel"/>
    <w:tmpl w:val="702CDD0E"/>
    <w:lvl w:ilvl="0" w:tplc="4750154C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883936"/>
    <w:multiLevelType w:val="hybridMultilevel"/>
    <w:tmpl w:val="37E835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F35FE"/>
    <w:multiLevelType w:val="hybridMultilevel"/>
    <w:tmpl w:val="2E4EDD66"/>
    <w:lvl w:ilvl="0" w:tplc="BCE093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F53863"/>
    <w:multiLevelType w:val="hybridMultilevel"/>
    <w:tmpl w:val="80B8B190"/>
    <w:lvl w:ilvl="0" w:tplc="9DCC3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C372CD"/>
    <w:multiLevelType w:val="hybridMultilevel"/>
    <w:tmpl w:val="3216F778"/>
    <w:lvl w:ilvl="0" w:tplc="38C40E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E14D4C"/>
    <w:multiLevelType w:val="hybridMultilevel"/>
    <w:tmpl w:val="FE0487D4"/>
    <w:lvl w:ilvl="0" w:tplc="A36611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965E29"/>
    <w:multiLevelType w:val="hybridMultilevel"/>
    <w:tmpl w:val="4DDA1B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26A5B"/>
    <w:multiLevelType w:val="hybridMultilevel"/>
    <w:tmpl w:val="A8A66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D92680"/>
    <w:multiLevelType w:val="hybridMultilevel"/>
    <w:tmpl w:val="E5DE2AA6"/>
    <w:lvl w:ilvl="0" w:tplc="4C84B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CF32E3"/>
    <w:multiLevelType w:val="hybridMultilevel"/>
    <w:tmpl w:val="E710DC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F40BD6"/>
    <w:multiLevelType w:val="hybridMultilevel"/>
    <w:tmpl w:val="F774C30C"/>
    <w:lvl w:ilvl="0" w:tplc="F542A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9351CE"/>
    <w:multiLevelType w:val="hybridMultilevel"/>
    <w:tmpl w:val="9CD2CF96"/>
    <w:lvl w:ilvl="0" w:tplc="7EE45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41267E"/>
    <w:multiLevelType w:val="hybridMultilevel"/>
    <w:tmpl w:val="EFAC2F3C"/>
    <w:lvl w:ilvl="0" w:tplc="C96E1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6F784B"/>
    <w:multiLevelType w:val="hybridMultilevel"/>
    <w:tmpl w:val="15F26B74"/>
    <w:lvl w:ilvl="0" w:tplc="4B009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882F1E"/>
    <w:multiLevelType w:val="hybridMultilevel"/>
    <w:tmpl w:val="FD460FD0"/>
    <w:lvl w:ilvl="0" w:tplc="EF30CC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DB7F69"/>
    <w:multiLevelType w:val="hybridMultilevel"/>
    <w:tmpl w:val="5DAACC04"/>
    <w:lvl w:ilvl="0" w:tplc="B09C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A21050"/>
    <w:multiLevelType w:val="hybridMultilevel"/>
    <w:tmpl w:val="25A2352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3D0D3C"/>
    <w:multiLevelType w:val="hybridMultilevel"/>
    <w:tmpl w:val="4446C6E2"/>
    <w:lvl w:ilvl="0" w:tplc="47700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4640EA"/>
    <w:multiLevelType w:val="hybridMultilevel"/>
    <w:tmpl w:val="9D52D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AC5C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761FC4"/>
    <w:multiLevelType w:val="hybridMultilevel"/>
    <w:tmpl w:val="14B83D88"/>
    <w:lvl w:ilvl="0" w:tplc="73B684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8B0987"/>
    <w:multiLevelType w:val="hybridMultilevel"/>
    <w:tmpl w:val="E02805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6800D6"/>
    <w:multiLevelType w:val="hybridMultilevel"/>
    <w:tmpl w:val="69F0BA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1B0FC5"/>
    <w:multiLevelType w:val="hybridMultilevel"/>
    <w:tmpl w:val="D0C0EFA0"/>
    <w:lvl w:ilvl="0" w:tplc="4C7219BA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116BDA"/>
    <w:multiLevelType w:val="hybridMultilevel"/>
    <w:tmpl w:val="6BB6A2EE"/>
    <w:lvl w:ilvl="0" w:tplc="771CCCB2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4D4AEB"/>
    <w:multiLevelType w:val="hybridMultilevel"/>
    <w:tmpl w:val="F4168A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A26A19"/>
    <w:multiLevelType w:val="hybridMultilevel"/>
    <w:tmpl w:val="30C664C8"/>
    <w:lvl w:ilvl="0" w:tplc="4712F890">
      <w:start w:val="1"/>
      <w:numFmt w:val="upperLetter"/>
      <w:lvlText w:val="%1."/>
      <w:lvlJc w:val="left"/>
      <w:pPr>
        <w:ind w:left="1080" w:hanging="360"/>
      </w:pPr>
      <w:rPr>
        <w:rFonts w:ascii="inherit" w:hAnsi="inherit" w:hint="default"/>
        <w:b w:val="0"/>
        <w:color w:val="333333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11E5295"/>
    <w:multiLevelType w:val="hybridMultilevel"/>
    <w:tmpl w:val="103ADF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87B49C4A">
      <w:start w:val="38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8A13B5"/>
    <w:multiLevelType w:val="hybridMultilevel"/>
    <w:tmpl w:val="949CBD62"/>
    <w:lvl w:ilvl="0" w:tplc="01C896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A960E45"/>
    <w:multiLevelType w:val="hybridMultilevel"/>
    <w:tmpl w:val="3AAE7F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EF7074"/>
    <w:multiLevelType w:val="hybridMultilevel"/>
    <w:tmpl w:val="38A6C2A8"/>
    <w:lvl w:ilvl="0" w:tplc="B1C08B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D63E89"/>
    <w:multiLevelType w:val="hybridMultilevel"/>
    <w:tmpl w:val="E65E65C0"/>
    <w:lvl w:ilvl="0" w:tplc="4009000F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19"/>
  </w:num>
  <w:num w:numId="5">
    <w:abstractNumId w:val="2"/>
  </w:num>
  <w:num w:numId="6">
    <w:abstractNumId w:val="21"/>
  </w:num>
  <w:num w:numId="7">
    <w:abstractNumId w:val="12"/>
  </w:num>
  <w:num w:numId="8">
    <w:abstractNumId w:val="6"/>
  </w:num>
  <w:num w:numId="9">
    <w:abstractNumId w:val="0"/>
  </w:num>
  <w:num w:numId="10">
    <w:abstractNumId w:val="1"/>
  </w:num>
  <w:num w:numId="11">
    <w:abstractNumId w:val="14"/>
  </w:num>
  <w:num w:numId="12">
    <w:abstractNumId w:val="28"/>
  </w:num>
  <w:num w:numId="13">
    <w:abstractNumId w:val="25"/>
  </w:num>
  <w:num w:numId="14">
    <w:abstractNumId w:val="8"/>
  </w:num>
  <w:num w:numId="15">
    <w:abstractNumId w:val="3"/>
  </w:num>
  <w:num w:numId="16">
    <w:abstractNumId w:val="7"/>
  </w:num>
  <w:num w:numId="17">
    <w:abstractNumId w:val="4"/>
  </w:num>
  <w:num w:numId="18">
    <w:abstractNumId w:val="24"/>
  </w:num>
  <w:num w:numId="19">
    <w:abstractNumId w:val="9"/>
  </w:num>
  <w:num w:numId="20">
    <w:abstractNumId w:val="26"/>
  </w:num>
  <w:num w:numId="21">
    <w:abstractNumId w:val="22"/>
  </w:num>
  <w:num w:numId="22">
    <w:abstractNumId w:val="29"/>
  </w:num>
  <w:num w:numId="23">
    <w:abstractNumId w:val="15"/>
  </w:num>
  <w:num w:numId="24">
    <w:abstractNumId w:val="13"/>
  </w:num>
  <w:num w:numId="25">
    <w:abstractNumId w:val="16"/>
  </w:num>
  <w:num w:numId="26">
    <w:abstractNumId w:val="18"/>
  </w:num>
  <w:num w:numId="27">
    <w:abstractNumId w:val="11"/>
  </w:num>
  <w:num w:numId="28">
    <w:abstractNumId w:val="23"/>
  </w:num>
  <w:num w:numId="29">
    <w:abstractNumId w:val="31"/>
  </w:num>
  <w:num w:numId="30">
    <w:abstractNumId w:val="30"/>
  </w:num>
  <w:num w:numId="31">
    <w:abstractNumId w:val="27"/>
  </w:num>
  <w:num w:numId="32">
    <w:abstractNumId w:val="10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47A"/>
    <w:rsid w:val="00022866"/>
    <w:rsid w:val="00042069"/>
    <w:rsid w:val="0004616E"/>
    <w:rsid w:val="000E2964"/>
    <w:rsid w:val="00170B1D"/>
    <w:rsid w:val="001D4A6E"/>
    <w:rsid w:val="001D649E"/>
    <w:rsid w:val="00282A02"/>
    <w:rsid w:val="0028583D"/>
    <w:rsid w:val="002B7015"/>
    <w:rsid w:val="002F7236"/>
    <w:rsid w:val="0036674D"/>
    <w:rsid w:val="003C33B7"/>
    <w:rsid w:val="003E013F"/>
    <w:rsid w:val="003E11E1"/>
    <w:rsid w:val="004D3E2C"/>
    <w:rsid w:val="004D5E31"/>
    <w:rsid w:val="00555F3C"/>
    <w:rsid w:val="00571F45"/>
    <w:rsid w:val="005C52C2"/>
    <w:rsid w:val="005F099E"/>
    <w:rsid w:val="00602825"/>
    <w:rsid w:val="00604649"/>
    <w:rsid w:val="00646E4D"/>
    <w:rsid w:val="006850A9"/>
    <w:rsid w:val="006B4060"/>
    <w:rsid w:val="0079136A"/>
    <w:rsid w:val="0081364A"/>
    <w:rsid w:val="00866176"/>
    <w:rsid w:val="00920426"/>
    <w:rsid w:val="00943E28"/>
    <w:rsid w:val="009A4E66"/>
    <w:rsid w:val="009C0E46"/>
    <w:rsid w:val="00A6146B"/>
    <w:rsid w:val="00AD3148"/>
    <w:rsid w:val="00AD371C"/>
    <w:rsid w:val="00B23D53"/>
    <w:rsid w:val="00B4069B"/>
    <w:rsid w:val="00B65A5A"/>
    <w:rsid w:val="00BB3959"/>
    <w:rsid w:val="00C1580F"/>
    <w:rsid w:val="00C31C45"/>
    <w:rsid w:val="00CC1657"/>
    <w:rsid w:val="00CD0B79"/>
    <w:rsid w:val="00CD46FA"/>
    <w:rsid w:val="00CF5335"/>
    <w:rsid w:val="00D33DF9"/>
    <w:rsid w:val="00D34347"/>
    <w:rsid w:val="00D42DFB"/>
    <w:rsid w:val="00D909F5"/>
    <w:rsid w:val="00DA3609"/>
    <w:rsid w:val="00DA7703"/>
    <w:rsid w:val="00E56C8E"/>
    <w:rsid w:val="00E676B3"/>
    <w:rsid w:val="00E75F22"/>
    <w:rsid w:val="00E77891"/>
    <w:rsid w:val="00E91F91"/>
    <w:rsid w:val="00ED6580"/>
    <w:rsid w:val="00EF334C"/>
    <w:rsid w:val="00EF6E68"/>
    <w:rsid w:val="00F4041D"/>
    <w:rsid w:val="00FD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47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47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53EAB-38DD-42D3-BAF7-EB4EEE356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92</cp:revision>
  <dcterms:created xsi:type="dcterms:W3CDTF">2018-03-15T11:40:00Z</dcterms:created>
  <dcterms:modified xsi:type="dcterms:W3CDTF">2018-03-15T12:21:00Z</dcterms:modified>
</cp:coreProperties>
</file>